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1FD" w:rsidRPr="00F1301B" w:rsidRDefault="00D331FD" w:rsidP="00DA5F0F">
      <w:pPr>
        <w:spacing w:after="0" w:line="450" w:lineRule="atLeast"/>
        <w:ind w:right="48"/>
        <w:jc w:val="center"/>
        <w:outlineLvl w:val="0"/>
        <w:rPr>
          <w:rFonts w:ascii="Times New Roman" w:eastAsia="Times New Roman" w:hAnsi="Times New Roman" w:cs="Times New Roman"/>
          <w:b/>
          <w:bCs/>
          <w:color w:val="121214"/>
          <w:spacing w:val="-15"/>
          <w:kern w:val="36"/>
          <w:sz w:val="28"/>
          <w:szCs w:val="28"/>
          <w:u w:val="single"/>
        </w:rPr>
      </w:pPr>
      <w:r w:rsidRPr="00F1301B">
        <w:rPr>
          <w:rFonts w:ascii="Times New Roman" w:eastAsia="Times New Roman" w:hAnsi="Times New Roman" w:cs="Times New Roman"/>
          <w:b/>
          <w:bCs/>
          <w:color w:val="121214"/>
          <w:spacing w:val="-15"/>
          <w:kern w:val="36"/>
          <w:sz w:val="28"/>
          <w:szCs w:val="28"/>
          <w:u w:val="single"/>
        </w:rPr>
        <w:t>Unit- VII</w:t>
      </w:r>
    </w:p>
    <w:p w:rsidR="00826BE7" w:rsidRPr="00F1301B" w:rsidRDefault="00826BE7" w:rsidP="00DA5F0F">
      <w:pPr>
        <w:spacing w:after="0" w:line="450" w:lineRule="atLeast"/>
        <w:ind w:right="48"/>
        <w:jc w:val="center"/>
        <w:outlineLvl w:val="0"/>
        <w:rPr>
          <w:rFonts w:ascii="Times New Roman" w:eastAsia="Times New Roman" w:hAnsi="Times New Roman" w:cs="Times New Roman"/>
          <w:b/>
          <w:bCs/>
          <w:color w:val="121214"/>
          <w:spacing w:val="-15"/>
          <w:kern w:val="36"/>
          <w:sz w:val="28"/>
          <w:szCs w:val="28"/>
          <w:u w:val="single"/>
        </w:rPr>
      </w:pPr>
      <w:r w:rsidRPr="00F1301B">
        <w:rPr>
          <w:rFonts w:ascii="Times New Roman" w:eastAsia="Times New Roman" w:hAnsi="Times New Roman" w:cs="Times New Roman"/>
          <w:b/>
          <w:bCs/>
          <w:color w:val="121214"/>
          <w:spacing w:val="-15"/>
          <w:kern w:val="36"/>
          <w:sz w:val="28"/>
          <w:szCs w:val="28"/>
          <w:u w:val="single"/>
        </w:rPr>
        <w:t>Regular Expressions</w:t>
      </w:r>
    </w:p>
    <w:p w:rsidR="001645CA" w:rsidRPr="00F1301B" w:rsidRDefault="001645CA" w:rsidP="00C76506">
      <w:pPr>
        <w:pStyle w:val="NormalWeb"/>
        <w:shd w:val="clear" w:color="auto" w:fill="FFFFFF"/>
        <w:spacing w:after="0" w:afterAutospacing="0"/>
        <w:jc w:val="both"/>
        <w:rPr>
          <w:rFonts w:eastAsiaTheme="minorHAnsi"/>
          <w:color w:val="000000"/>
          <w:sz w:val="28"/>
          <w:szCs w:val="28"/>
        </w:rPr>
      </w:pPr>
      <w:r w:rsidRPr="00F1301B">
        <w:rPr>
          <w:rFonts w:eastAsiaTheme="minorHAnsi"/>
          <w:color w:val="000000"/>
          <w:sz w:val="28"/>
          <w:szCs w:val="28"/>
        </w:rPr>
        <w:t xml:space="preserve">              The regular expressions can be defined as the sequence of characters which are used to search for a pattern in a string. The module re provides the support to use regex in the python program. The re module throws an exception if there is some error while using the regular expression.</w:t>
      </w:r>
    </w:p>
    <w:p w:rsidR="001645CA" w:rsidRPr="00F1301B" w:rsidRDefault="001645CA" w:rsidP="00C76506">
      <w:pPr>
        <w:pStyle w:val="NormalWeb"/>
        <w:shd w:val="clear" w:color="auto" w:fill="FFFFFF"/>
        <w:spacing w:after="0" w:afterAutospacing="0"/>
        <w:jc w:val="both"/>
        <w:rPr>
          <w:rFonts w:eastAsiaTheme="minorHAnsi"/>
          <w:color w:val="000000"/>
          <w:sz w:val="28"/>
          <w:szCs w:val="28"/>
        </w:rPr>
      </w:pPr>
      <w:r w:rsidRPr="00F1301B">
        <w:rPr>
          <w:rFonts w:eastAsiaTheme="minorHAnsi"/>
          <w:color w:val="000000"/>
          <w:sz w:val="28"/>
          <w:szCs w:val="28"/>
        </w:rPr>
        <w:t xml:space="preserve">             The </w:t>
      </w:r>
      <w:r w:rsidRPr="00F1301B">
        <w:rPr>
          <w:rFonts w:eastAsiaTheme="minorHAnsi"/>
          <w:b/>
          <w:bCs/>
          <w:color w:val="000000"/>
          <w:sz w:val="28"/>
          <w:szCs w:val="28"/>
        </w:rPr>
        <w:t>re</w:t>
      </w:r>
      <w:r w:rsidRPr="00F1301B">
        <w:rPr>
          <w:rFonts w:eastAsiaTheme="minorHAnsi"/>
          <w:color w:val="000000"/>
          <w:sz w:val="28"/>
          <w:szCs w:val="28"/>
        </w:rPr>
        <w:t> module must be imported to use the regex functionalities in python.</w:t>
      </w:r>
    </w:p>
    <w:p w:rsidR="001645CA" w:rsidRPr="00F1301B" w:rsidRDefault="001645CA" w:rsidP="004B5502">
      <w:pPr>
        <w:spacing w:after="0" w:line="375" w:lineRule="atLeast"/>
        <w:jc w:val="both"/>
        <w:rPr>
          <w:rFonts w:ascii="Times New Roman" w:hAnsi="Times New Roman" w:cs="Times New Roman"/>
          <w:b/>
          <w:color w:val="000000"/>
          <w:sz w:val="28"/>
          <w:szCs w:val="28"/>
          <w:u w:val="single"/>
        </w:rPr>
      </w:pPr>
      <w:proofErr w:type="gramStart"/>
      <w:r w:rsidRPr="00F1301B">
        <w:rPr>
          <w:rFonts w:ascii="Times New Roman" w:hAnsi="Times New Roman" w:cs="Times New Roman"/>
          <w:b/>
          <w:color w:val="000000"/>
          <w:sz w:val="28"/>
          <w:szCs w:val="28"/>
          <w:u w:val="single"/>
        </w:rPr>
        <w:t>import</w:t>
      </w:r>
      <w:proofErr w:type="gramEnd"/>
      <w:r w:rsidR="004B5502" w:rsidRPr="00F1301B">
        <w:rPr>
          <w:rFonts w:ascii="Times New Roman" w:hAnsi="Times New Roman" w:cs="Times New Roman"/>
          <w:b/>
          <w:color w:val="000000"/>
          <w:sz w:val="28"/>
          <w:szCs w:val="28"/>
          <w:u w:val="single"/>
        </w:rPr>
        <w:t> re</w:t>
      </w:r>
    </w:p>
    <w:p w:rsidR="004B5502" w:rsidRPr="00F1301B" w:rsidRDefault="004B5502" w:rsidP="004B5502">
      <w:pPr>
        <w:spacing w:after="0" w:line="375" w:lineRule="atLeast"/>
        <w:jc w:val="both"/>
        <w:rPr>
          <w:rFonts w:ascii="Times New Roman" w:hAnsi="Times New Roman" w:cs="Times New Roman"/>
          <w:b/>
          <w:color w:val="000000"/>
          <w:sz w:val="28"/>
          <w:szCs w:val="28"/>
          <w:u w:val="single"/>
        </w:rPr>
      </w:pPr>
    </w:p>
    <w:p w:rsidR="0072102F" w:rsidRPr="00F1301B" w:rsidRDefault="0072102F" w:rsidP="0072102F">
      <w:pPr>
        <w:spacing w:after="0" w:line="360" w:lineRule="atLeast"/>
        <w:ind w:left="48" w:right="48"/>
        <w:jc w:val="both"/>
        <w:rPr>
          <w:rFonts w:ascii="Times New Roman" w:eastAsia="Times New Roman" w:hAnsi="Times New Roman" w:cs="Times New Roman"/>
          <w:b/>
          <w:color w:val="000000"/>
          <w:sz w:val="28"/>
          <w:szCs w:val="28"/>
          <w:u w:val="single"/>
        </w:rPr>
      </w:pPr>
      <w:r w:rsidRPr="00F1301B">
        <w:rPr>
          <w:rFonts w:ascii="Times New Roman" w:eastAsia="Times New Roman" w:hAnsi="Times New Roman" w:cs="Times New Roman"/>
          <w:b/>
          <w:color w:val="000000"/>
          <w:sz w:val="28"/>
          <w:szCs w:val="28"/>
          <w:u w:val="single"/>
        </w:rPr>
        <w:t>Regex Functions</w:t>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The following regex functions are used in the python.</w:t>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1)</w:t>
      </w:r>
      <w:r w:rsidRPr="00F1301B">
        <w:rPr>
          <w:rFonts w:ascii="Times New Roman" w:eastAsia="Times New Roman" w:hAnsi="Times New Roman" w:cs="Times New Roman"/>
          <w:color w:val="000000"/>
          <w:sz w:val="28"/>
          <w:szCs w:val="28"/>
          <w:u w:val="single"/>
        </w:rPr>
        <w:t>match-</w:t>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 xml:space="preserve">            This method matches the regex pattern in the string with the optional flag. It returns true if a match is found in the string otherwise it returns false.</w:t>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2)</w:t>
      </w:r>
      <w:r w:rsidRPr="00F1301B">
        <w:rPr>
          <w:rFonts w:ascii="Times New Roman" w:eastAsia="Times New Roman" w:hAnsi="Times New Roman" w:cs="Times New Roman"/>
          <w:color w:val="000000"/>
          <w:sz w:val="28"/>
          <w:szCs w:val="28"/>
          <w:u w:val="single"/>
        </w:rPr>
        <w:t>search-</w:t>
      </w:r>
      <w:r w:rsidRPr="00F1301B">
        <w:rPr>
          <w:rFonts w:ascii="Times New Roman" w:eastAsia="Times New Roman" w:hAnsi="Times New Roman" w:cs="Times New Roman"/>
          <w:color w:val="000000"/>
          <w:sz w:val="28"/>
          <w:szCs w:val="28"/>
        </w:rPr>
        <w:tab/>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 xml:space="preserve">           This method returns the match object if there is a match found in the string.</w:t>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3)</w:t>
      </w:r>
      <w:proofErr w:type="spellStart"/>
      <w:r w:rsidRPr="00F1301B">
        <w:rPr>
          <w:rFonts w:ascii="Times New Roman" w:eastAsia="Times New Roman" w:hAnsi="Times New Roman" w:cs="Times New Roman"/>
          <w:color w:val="000000"/>
          <w:sz w:val="28"/>
          <w:szCs w:val="28"/>
          <w:u w:val="single"/>
        </w:rPr>
        <w:t>findall</w:t>
      </w:r>
      <w:proofErr w:type="spellEnd"/>
      <w:r w:rsidRPr="00F1301B">
        <w:rPr>
          <w:rFonts w:ascii="Times New Roman" w:eastAsia="Times New Roman" w:hAnsi="Times New Roman" w:cs="Times New Roman"/>
          <w:color w:val="000000"/>
          <w:sz w:val="28"/>
          <w:szCs w:val="28"/>
          <w:u w:val="single"/>
        </w:rPr>
        <w:t>-</w:t>
      </w:r>
      <w:r w:rsidRPr="00F1301B">
        <w:rPr>
          <w:rFonts w:ascii="Times New Roman" w:eastAsia="Times New Roman" w:hAnsi="Times New Roman" w:cs="Times New Roman"/>
          <w:color w:val="000000"/>
          <w:sz w:val="28"/>
          <w:szCs w:val="28"/>
        </w:rPr>
        <w:tab/>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 xml:space="preserve">           It returns a list that contains all the matches of a pattern in the string.</w:t>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4)</w:t>
      </w:r>
      <w:r w:rsidRPr="00F1301B">
        <w:rPr>
          <w:rFonts w:ascii="Times New Roman" w:eastAsia="Times New Roman" w:hAnsi="Times New Roman" w:cs="Times New Roman"/>
          <w:color w:val="000000"/>
          <w:sz w:val="28"/>
          <w:szCs w:val="28"/>
          <w:u w:val="single"/>
        </w:rPr>
        <w:t>split-</w:t>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 xml:space="preserve">           Returns a list in which the string has been split in each match.</w:t>
      </w:r>
    </w:p>
    <w:p w:rsidR="0072102F"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5)</w:t>
      </w:r>
      <w:r w:rsidRPr="00F1301B">
        <w:rPr>
          <w:rFonts w:ascii="Times New Roman" w:eastAsia="Times New Roman" w:hAnsi="Times New Roman" w:cs="Times New Roman"/>
          <w:color w:val="000000"/>
          <w:sz w:val="28"/>
          <w:szCs w:val="28"/>
          <w:u w:val="single"/>
        </w:rPr>
        <w:t>sub-</w:t>
      </w:r>
    </w:p>
    <w:p w:rsidR="000A4690" w:rsidRPr="00F1301B" w:rsidRDefault="0072102F" w:rsidP="0072102F">
      <w:pPr>
        <w:spacing w:after="0" w:line="360" w:lineRule="atLeast"/>
        <w:ind w:left="48" w:right="48"/>
        <w:jc w:val="both"/>
        <w:rPr>
          <w:rFonts w:ascii="Times New Roman" w:eastAsia="Times New Roman" w:hAnsi="Times New Roman" w:cs="Times New Roman"/>
          <w:color w:val="000000"/>
          <w:sz w:val="28"/>
          <w:szCs w:val="28"/>
        </w:rPr>
      </w:pPr>
      <w:r w:rsidRPr="00F1301B">
        <w:rPr>
          <w:rFonts w:ascii="Times New Roman" w:eastAsia="Times New Roman" w:hAnsi="Times New Roman" w:cs="Times New Roman"/>
          <w:color w:val="000000"/>
          <w:sz w:val="28"/>
          <w:szCs w:val="28"/>
        </w:rPr>
        <w:t xml:space="preserve">          Replace one or many matches in the string.</w:t>
      </w:r>
    </w:p>
    <w:p w:rsidR="00097F59" w:rsidRPr="00F1301B" w:rsidRDefault="00097F59" w:rsidP="00097F59">
      <w:pPr>
        <w:pStyle w:val="Heading2"/>
        <w:shd w:val="clear" w:color="auto" w:fill="FFFFFF"/>
        <w:spacing w:line="312" w:lineRule="atLeast"/>
        <w:jc w:val="both"/>
        <w:rPr>
          <w:bCs w:val="0"/>
          <w:color w:val="000000"/>
          <w:sz w:val="28"/>
          <w:szCs w:val="28"/>
          <w:u w:val="single"/>
        </w:rPr>
      </w:pPr>
      <w:r w:rsidRPr="00F1301B">
        <w:rPr>
          <w:bCs w:val="0"/>
          <w:color w:val="000000"/>
          <w:sz w:val="28"/>
          <w:szCs w:val="28"/>
          <w:u w:val="single"/>
        </w:rPr>
        <w:t>Forming a regular expression</w:t>
      </w:r>
    </w:p>
    <w:p w:rsidR="00097F59" w:rsidRPr="00F1301B" w:rsidRDefault="00097F59" w:rsidP="00097F59">
      <w:pPr>
        <w:pStyle w:val="NormalWeb"/>
        <w:shd w:val="clear" w:color="auto" w:fill="FFFFFF"/>
        <w:jc w:val="both"/>
        <w:rPr>
          <w:color w:val="000000"/>
          <w:sz w:val="28"/>
          <w:szCs w:val="28"/>
        </w:rPr>
      </w:pPr>
      <w:r w:rsidRPr="00F1301B">
        <w:rPr>
          <w:color w:val="000000"/>
          <w:sz w:val="28"/>
          <w:szCs w:val="28"/>
        </w:rPr>
        <w:t xml:space="preserve">            A regular expression can be formed by using the mix of meta-characters, special sequences, and sets.</w:t>
      </w:r>
    </w:p>
    <w:p w:rsidR="00C76506" w:rsidRPr="00F1301B" w:rsidRDefault="00C76506" w:rsidP="00C76506">
      <w:pPr>
        <w:pStyle w:val="Heading3"/>
        <w:shd w:val="clear" w:color="auto" w:fill="FFFFFF"/>
        <w:spacing w:line="312" w:lineRule="atLeast"/>
        <w:jc w:val="both"/>
        <w:rPr>
          <w:b w:val="0"/>
          <w:bCs w:val="0"/>
          <w:color w:val="610B4B"/>
          <w:sz w:val="28"/>
          <w:szCs w:val="28"/>
          <w:u w:val="single"/>
        </w:rPr>
      </w:pPr>
      <w:r w:rsidRPr="00F1301B">
        <w:rPr>
          <w:b w:val="0"/>
          <w:bCs w:val="0"/>
          <w:color w:val="610B4B"/>
          <w:sz w:val="28"/>
          <w:szCs w:val="28"/>
          <w:u w:val="single"/>
        </w:rPr>
        <w:t>Meta-Characters</w:t>
      </w:r>
    </w:p>
    <w:p w:rsidR="00C76506" w:rsidRPr="00F1301B" w:rsidRDefault="00C76506" w:rsidP="00C76506">
      <w:pPr>
        <w:pStyle w:val="NormalWeb"/>
        <w:shd w:val="clear" w:color="auto" w:fill="FFFFFF"/>
        <w:jc w:val="both"/>
        <w:rPr>
          <w:color w:val="333333"/>
          <w:sz w:val="28"/>
          <w:szCs w:val="28"/>
        </w:rPr>
      </w:pPr>
      <w:proofErr w:type="spellStart"/>
      <w:r w:rsidRPr="00F1301B">
        <w:rPr>
          <w:color w:val="333333"/>
          <w:sz w:val="28"/>
          <w:szCs w:val="28"/>
        </w:rPr>
        <w:t>Metacharacter</w:t>
      </w:r>
      <w:proofErr w:type="spellEnd"/>
      <w:r w:rsidRPr="00F1301B">
        <w:rPr>
          <w:color w:val="333333"/>
          <w:sz w:val="28"/>
          <w:szCs w:val="28"/>
        </w:rPr>
        <w:t xml:space="preserve"> is a character with the specified meaning.</w:t>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33"/>
        <w:gridCol w:w="5031"/>
        <w:gridCol w:w="1567"/>
      </w:tblGrid>
      <w:tr w:rsidR="00C76506" w:rsidRPr="00F1301B" w:rsidTr="00C76506">
        <w:tc>
          <w:tcPr>
            <w:tcW w:w="0" w:type="auto"/>
            <w:shd w:val="clear" w:color="auto" w:fill="C7CCBE"/>
            <w:tcMar>
              <w:top w:w="180" w:type="dxa"/>
              <w:left w:w="180" w:type="dxa"/>
              <w:bottom w:w="180" w:type="dxa"/>
              <w:right w:w="180" w:type="dxa"/>
            </w:tcMar>
            <w:hideMark/>
          </w:tcPr>
          <w:p w:rsidR="00C76506" w:rsidRPr="00F1301B" w:rsidRDefault="00C76506">
            <w:pPr>
              <w:rPr>
                <w:rFonts w:ascii="Times New Roman" w:hAnsi="Times New Roman" w:cs="Times New Roman"/>
                <w:b/>
                <w:bCs/>
                <w:color w:val="000000"/>
                <w:sz w:val="28"/>
                <w:szCs w:val="28"/>
              </w:rPr>
            </w:pPr>
            <w:proofErr w:type="spellStart"/>
            <w:r w:rsidRPr="00F1301B">
              <w:rPr>
                <w:rFonts w:ascii="Times New Roman" w:hAnsi="Times New Roman" w:cs="Times New Roman"/>
                <w:b/>
                <w:bCs/>
                <w:color w:val="000000"/>
                <w:sz w:val="28"/>
                <w:szCs w:val="28"/>
              </w:rPr>
              <w:t>Metacharacter</w:t>
            </w:r>
            <w:proofErr w:type="spellEnd"/>
          </w:p>
        </w:tc>
        <w:tc>
          <w:tcPr>
            <w:tcW w:w="0" w:type="auto"/>
            <w:shd w:val="clear" w:color="auto" w:fill="C7CCBE"/>
            <w:tcMar>
              <w:top w:w="180" w:type="dxa"/>
              <w:left w:w="180" w:type="dxa"/>
              <w:bottom w:w="180" w:type="dxa"/>
              <w:right w:w="180" w:type="dxa"/>
            </w:tcMar>
            <w:hideMark/>
          </w:tcPr>
          <w:p w:rsidR="00C76506" w:rsidRPr="00F1301B" w:rsidRDefault="00C76506">
            <w:pPr>
              <w:rPr>
                <w:rFonts w:ascii="Times New Roman" w:hAnsi="Times New Roman" w:cs="Times New Roman"/>
                <w:b/>
                <w:bCs/>
                <w:color w:val="000000"/>
                <w:sz w:val="28"/>
                <w:szCs w:val="28"/>
              </w:rPr>
            </w:pPr>
            <w:r w:rsidRPr="00F1301B">
              <w:rPr>
                <w:rFonts w:ascii="Times New Roman" w:hAnsi="Times New Roman" w:cs="Times New Roman"/>
                <w:b/>
                <w:bCs/>
                <w:color w:val="000000"/>
                <w:sz w:val="28"/>
                <w:szCs w:val="28"/>
              </w:rPr>
              <w:t>Description</w:t>
            </w:r>
          </w:p>
        </w:tc>
        <w:tc>
          <w:tcPr>
            <w:tcW w:w="0" w:type="auto"/>
            <w:shd w:val="clear" w:color="auto" w:fill="C7CCBE"/>
            <w:tcMar>
              <w:top w:w="180" w:type="dxa"/>
              <w:left w:w="180" w:type="dxa"/>
              <w:bottom w:w="180" w:type="dxa"/>
              <w:right w:w="180" w:type="dxa"/>
            </w:tcMar>
            <w:hideMark/>
          </w:tcPr>
          <w:p w:rsidR="00C76506" w:rsidRPr="00F1301B" w:rsidRDefault="00C76506">
            <w:pPr>
              <w:rPr>
                <w:rFonts w:ascii="Times New Roman" w:hAnsi="Times New Roman" w:cs="Times New Roman"/>
                <w:b/>
                <w:bCs/>
                <w:color w:val="000000"/>
                <w:sz w:val="28"/>
                <w:szCs w:val="28"/>
              </w:rPr>
            </w:pPr>
            <w:r w:rsidRPr="00F1301B">
              <w:rPr>
                <w:rFonts w:ascii="Times New Roman" w:hAnsi="Times New Roman" w:cs="Times New Roman"/>
                <w:b/>
                <w:bCs/>
                <w:color w:val="000000"/>
                <w:sz w:val="28"/>
                <w:szCs w:val="28"/>
              </w:rPr>
              <w:t>Example</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represents the set of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"[a-z]"</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represents the special sequence.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"\r"</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signals that any character is present at some specific 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roofErr w:type="spellStart"/>
            <w:r w:rsidRPr="00F1301B">
              <w:rPr>
                <w:rFonts w:ascii="Times New Roman" w:hAnsi="Times New Roman" w:cs="Times New Roman"/>
                <w:color w:val="333333"/>
                <w:sz w:val="28"/>
                <w:szCs w:val="28"/>
              </w:rPr>
              <w:t>Ja.v</w:t>
            </w:r>
            <w:proofErr w:type="spellEnd"/>
            <w:r w:rsidRPr="00F1301B">
              <w:rPr>
                <w:rFonts w:ascii="Times New Roman" w:hAnsi="Times New Roman" w:cs="Times New Roman"/>
                <w:color w:val="333333"/>
                <w:sz w:val="28"/>
                <w:szCs w:val="28"/>
              </w:rPr>
              <w:t>."</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represents the pattern present at the beginning of the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"^Java"</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represents the pattern present at the end of the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"point"</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represents zero or more occurrences of a pattern in the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"hello*"</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represents one or more occurrences of a pattern in the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"hello+"</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The specified number of occurrences of a pattern the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"java{2}"</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represents either this or that character is present.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roofErr w:type="spellStart"/>
            <w:r w:rsidRPr="00F1301B">
              <w:rPr>
                <w:rFonts w:ascii="Times New Roman" w:hAnsi="Times New Roman" w:cs="Times New Roman"/>
                <w:color w:val="333333"/>
                <w:sz w:val="28"/>
                <w:szCs w:val="28"/>
              </w:rPr>
              <w:t>java|point</w:t>
            </w:r>
            <w:proofErr w:type="spellEnd"/>
            <w:r w:rsidRPr="00F1301B">
              <w:rPr>
                <w:rFonts w:ascii="Times New Roman" w:hAnsi="Times New Roman" w:cs="Times New Roman"/>
                <w:color w:val="333333"/>
                <w:sz w:val="28"/>
                <w:szCs w:val="28"/>
              </w:rPr>
              <w:t>"</w:t>
            </w:r>
          </w:p>
        </w:tc>
      </w:tr>
      <w:tr w:rsidR="00C76506" w:rsidRPr="00F1301B" w:rsidTr="00C765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6506" w:rsidRPr="00F1301B" w:rsidRDefault="00C76506">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Capture and group</w:t>
            </w:r>
          </w:p>
        </w:tc>
        <w:tc>
          <w:tcPr>
            <w:tcW w:w="0" w:type="auto"/>
            <w:shd w:val="clear" w:color="auto" w:fill="EFF1EB"/>
            <w:vAlign w:val="center"/>
            <w:hideMark/>
          </w:tcPr>
          <w:p w:rsidR="00C76506" w:rsidRPr="00F1301B" w:rsidRDefault="00C76506">
            <w:pPr>
              <w:rPr>
                <w:rFonts w:ascii="Times New Roman" w:hAnsi="Times New Roman" w:cs="Times New Roman"/>
                <w:sz w:val="28"/>
                <w:szCs w:val="28"/>
              </w:rPr>
            </w:pPr>
          </w:p>
        </w:tc>
      </w:tr>
    </w:tbl>
    <w:p w:rsidR="00A2083F" w:rsidRPr="00F1301B" w:rsidRDefault="00A2083F" w:rsidP="00DA5F0F">
      <w:pPr>
        <w:spacing w:after="0" w:line="360" w:lineRule="atLeast"/>
        <w:ind w:right="48"/>
        <w:outlineLvl w:val="1"/>
        <w:rPr>
          <w:rFonts w:ascii="Times New Roman" w:eastAsia="Times New Roman" w:hAnsi="Times New Roman" w:cs="Times New Roman"/>
          <w:b/>
          <w:bCs/>
          <w:color w:val="121214"/>
          <w:spacing w:val="-15"/>
          <w:sz w:val="28"/>
          <w:szCs w:val="28"/>
          <w:u w:val="single"/>
        </w:rPr>
      </w:pPr>
    </w:p>
    <w:p w:rsidR="00786934" w:rsidRPr="00F1301B" w:rsidRDefault="00786934" w:rsidP="00A2083F">
      <w:pPr>
        <w:spacing w:after="0" w:line="360" w:lineRule="atLeast"/>
        <w:ind w:right="48"/>
        <w:outlineLvl w:val="1"/>
        <w:rPr>
          <w:rFonts w:ascii="Times New Roman" w:eastAsia="Times New Roman" w:hAnsi="Times New Roman" w:cs="Times New Roman"/>
          <w:b/>
          <w:bCs/>
          <w:color w:val="121214"/>
          <w:spacing w:val="-15"/>
          <w:sz w:val="28"/>
          <w:szCs w:val="28"/>
          <w:u w:val="single"/>
        </w:rPr>
      </w:pPr>
    </w:p>
    <w:p w:rsidR="00786934" w:rsidRPr="00F1301B" w:rsidRDefault="00786934" w:rsidP="00A2083F">
      <w:pPr>
        <w:spacing w:after="0" w:line="360" w:lineRule="atLeast"/>
        <w:ind w:right="48"/>
        <w:outlineLvl w:val="1"/>
        <w:rPr>
          <w:rFonts w:ascii="Times New Roman" w:eastAsia="Times New Roman" w:hAnsi="Times New Roman" w:cs="Times New Roman"/>
          <w:b/>
          <w:bCs/>
          <w:color w:val="121214"/>
          <w:spacing w:val="-15"/>
          <w:sz w:val="28"/>
          <w:szCs w:val="28"/>
          <w:u w:val="single"/>
        </w:rPr>
      </w:pPr>
    </w:p>
    <w:p w:rsidR="00786934" w:rsidRPr="00F1301B" w:rsidRDefault="00786934" w:rsidP="00A2083F">
      <w:pPr>
        <w:spacing w:after="0" w:line="360" w:lineRule="atLeast"/>
        <w:ind w:right="48"/>
        <w:outlineLvl w:val="1"/>
        <w:rPr>
          <w:rFonts w:ascii="Times New Roman" w:eastAsia="Times New Roman" w:hAnsi="Times New Roman" w:cs="Times New Roman"/>
          <w:b/>
          <w:bCs/>
          <w:color w:val="121214"/>
          <w:spacing w:val="-15"/>
          <w:sz w:val="28"/>
          <w:szCs w:val="28"/>
          <w:u w:val="single"/>
        </w:rPr>
      </w:pPr>
    </w:p>
    <w:p w:rsidR="00786934" w:rsidRPr="00F1301B" w:rsidRDefault="00786934" w:rsidP="00A2083F">
      <w:pPr>
        <w:spacing w:after="0" w:line="360" w:lineRule="atLeast"/>
        <w:ind w:right="48"/>
        <w:outlineLvl w:val="1"/>
        <w:rPr>
          <w:rFonts w:ascii="Times New Roman" w:eastAsia="Times New Roman" w:hAnsi="Times New Roman" w:cs="Times New Roman"/>
          <w:b/>
          <w:bCs/>
          <w:color w:val="121214"/>
          <w:spacing w:val="-15"/>
          <w:sz w:val="28"/>
          <w:szCs w:val="28"/>
          <w:u w:val="single"/>
        </w:rPr>
      </w:pPr>
    </w:p>
    <w:p w:rsidR="00786934" w:rsidRPr="00F1301B" w:rsidRDefault="00786934" w:rsidP="00786934">
      <w:pPr>
        <w:pStyle w:val="Heading3"/>
        <w:shd w:val="clear" w:color="auto" w:fill="FFFFFF"/>
        <w:spacing w:line="312" w:lineRule="atLeast"/>
        <w:jc w:val="both"/>
        <w:rPr>
          <w:bCs w:val="0"/>
          <w:color w:val="610B4B"/>
          <w:sz w:val="28"/>
          <w:szCs w:val="28"/>
          <w:u w:val="single"/>
        </w:rPr>
      </w:pPr>
      <w:r w:rsidRPr="00F1301B">
        <w:rPr>
          <w:bCs w:val="0"/>
          <w:color w:val="610B4B"/>
          <w:sz w:val="28"/>
          <w:szCs w:val="28"/>
          <w:u w:val="single"/>
        </w:rPr>
        <w:lastRenderedPageBreak/>
        <w:t>Special Sequences</w:t>
      </w:r>
    </w:p>
    <w:p w:rsidR="00786934" w:rsidRPr="00F1301B" w:rsidRDefault="00786934" w:rsidP="00786934">
      <w:pPr>
        <w:pStyle w:val="NormalWeb"/>
        <w:shd w:val="clear" w:color="auto" w:fill="FFFFFF"/>
        <w:jc w:val="both"/>
        <w:rPr>
          <w:color w:val="333333"/>
          <w:sz w:val="28"/>
          <w:szCs w:val="28"/>
        </w:rPr>
      </w:pPr>
      <w:r w:rsidRPr="00F1301B">
        <w:rPr>
          <w:color w:val="333333"/>
          <w:sz w:val="28"/>
          <w:szCs w:val="28"/>
        </w:rPr>
        <w:t>Special sequences are the sequences containing \ followed by one of the characters.</w:t>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89"/>
        <w:gridCol w:w="7142"/>
      </w:tblGrid>
      <w:tr w:rsidR="00786934" w:rsidRPr="00F1301B" w:rsidTr="00786934">
        <w:tc>
          <w:tcPr>
            <w:tcW w:w="0" w:type="auto"/>
            <w:shd w:val="clear" w:color="auto" w:fill="C7CCBE"/>
            <w:tcMar>
              <w:top w:w="180" w:type="dxa"/>
              <w:left w:w="180" w:type="dxa"/>
              <w:bottom w:w="180" w:type="dxa"/>
              <w:right w:w="180" w:type="dxa"/>
            </w:tcMar>
            <w:hideMark/>
          </w:tcPr>
          <w:p w:rsidR="00786934" w:rsidRPr="00F1301B" w:rsidRDefault="00786934">
            <w:pPr>
              <w:rPr>
                <w:rFonts w:ascii="Times New Roman" w:hAnsi="Times New Roman" w:cs="Times New Roman"/>
                <w:b/>
                <w:bCs/>
                <w:color w:val="000000"/>
                <w:sz w:val="28"/>
                <w:szCs w:val="28"/>
              </w:rPr>
            </w:pPr>
            <w:r w:rsidRPr="00F1301B">
              <w:rPr>
                <w:rFonts w:ascii="Times New Roman" w:hAnsi="Times New Roman" w:cs="Times New Roman"/>
                <w:b/>
                <w:bCs/>
                <w:color w:val="000000"/>
                <w:sz w:val="28"/>
                <w:szCs w:val="28"/>
              </w:rPr>
              <w:t>Character</w:t>
            </w:r>
          </w:p>
        </w:tc>
        <w:tc>
          <w:tcPr>
            <w:tcW w:w="0" w:type="auto"/>
            <w:shd w:val="clear" w:color="auto" w:fill="C7CCBE"/>
            <w:tcMar>
              <w:top w:w="180" w:type="dxa"/>
              <w:left w:w="180" w:type="dxa"/>
              <w:bottom w:w="180" w:type="dxa"/>
              <w:right w:w="180" w:type="dxa"/>
            </w:tcMar>
            <w:hideMark/>
          </w:tcPr>
          <w:p w:rsidR="00786934" w:rsidRPr="00F1301B" w:rsidRDefault="00786934">
            <w:pPr>
              <w:rPr>
                <w:rFonts w:ascii="Times New Roman" w:hAnsi="Times New Roman" w:cs="Times New Roman"/>
                <w:b/>
                <w:bCs/>
                <w:color w:val="000000"/>
                <w:sz w:val="28"/>
                <w:szCs w:val="28"/>
              </w:rPr>
            </w:pPr>
            <w:r w:rsidRPr="00F1301B">
              <w:rPr>
                <w:rFonts w:ascii="Times New Roman" w:hAnsi="Times New Roman" w:cs="Times New Roman"/>
                <w:b/>
                <w:bCs/>
                <w:color w:val="000000"/>
                <w:sz w:val="28"/>
                <w:szCs w:val="28"/>
              </w:rPr>
              <w:t>Description</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returns a match if the specified characters are present at the beginning of the string.</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returns a match if the specified characters are present at the beginning or the end of the string.</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returns a match if the specified characters are present at the beginning of the string but not at the end.</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returns a match if the string contains digits [0-9].</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returns a match if the string doesn't contain the digits [0-9].</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returns a match if the string contains any white space character.</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returns a match if the string doesn't contain any white space character.</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returns a match if the string contains any word characters.</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It returns a match if the string doesn't contain any word.</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Returns a match if the specified characters are at the end of the string.</w:t>
            </w:r>
          </w:p>
        </w:tc>
      </w:tr>
    </w:tbl>
    <w:p w:rsidR="00786934" w:rsidRPr="00F1301B" w:rsidRDefault="00786934" w:rsidP="00786934">
      <w:pPr>
        <w:pStyle w:val="Heading3"/>
        <w:shd w:val="clear" w:color="auto" w:fill="FFFFFF"/>
        <w:spacing w:line="312" w:lineRule="atLeast"/>
        <w:jc w:val="both"/>
        <w:rPr>
          <w:bCs w:val="0"/>
          <w:color w:val="610B4B"/>
          <w:sz w:val="28"/>
          <w:szCs w:val="28"/>
          <w:u w:val="single"/>
        </w:rPr>
      </w:pPr>
      <w:r w:rsidRPr="00F1301B">
        <w:rPr>
          <w:bCs w:val="0"/>
          <w:color w:val="610B4B"/>
          <w:sz w:val="28"/>
          <w:szCs w:val="28"/>
          <w:u w:val="single"/>
        </w:rPr>
        <w:lastRenderedPageBreak/>
        <w:t>Sets</w:t>
      </w:r>
    </w:p>
    <w:p w:rsidR="00786934" w:rsidRPr="00F1301B" w:rsidRDefault="00786934" w:rsidP="00786934">
      <w:pPr>
        <w:pStyle w:val="NormalWeb"/>
        <w:shd w:val="clear" w:color="auto" w:fill="FFFFFF"/>
        <w:jc w:val="both"/>
        <w:rPr>
          <w:color w:val="333333"/>
          <w:sz w:val="28"/>
          <w:szCs w:val="28"/>
        </w:rPr>
      </w:pPr>
      <w:r w:rsidRPr="00F1301B">
        <w:rPr>
          <w:color w:val="333333"/>
          <w:sz w:val="28"/>
          <w:szCs w:val="28"/>
        </w:rPr>
        <w:t>A set is a group of characters given inside a pair of square brackets. It represents the special meaning.</w:t>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18"/>
        <w:gridCol w:w="1244"/>
        <w:gridCol w:w="6769"/>
      </w:tblGrid>
      <w:tr w:rsidR="00786934" w:rsidRPr="00F1301B" w:rsidTr="00786934">
        <w:tc>
          <w:tcPr>
            <w:tcW w:w="0" w:type="auto"/>
            <w:shd w:val="clear" w:color="auto" w:fill="C7CCBE"/>
            <w:tcMar>
              <w:top w:w="180" w:type="dxa"/>
              <w:left w:w="180" w:type="dxa"/>
              <w:bottom w:w="180" w:type="dxa"/>
              <w:right w:w="180" w:type="dxa"/>
            </w:tcMar>
            <w:hideMark/>
          </w:tcPr>
          <w:p w:rsidR="00786934" w:rsidRPr="00F1301B" w:rsidRDefault="00786934">
            <w:pPr>
              <w:rPr>
                <w:rFonts w:ascii="Times New Roman" w:hAnsi="Times New Roman" w:cs="Times New Roman"/>
                <w:b/>
                <w:bCs/>
                <w:color w:val="000000"/>
                <w:sz w:val="28"/>
                <w:szCs w:val="28"/>
              </w:rPr>
            </w:pPr>
            <w:r w:rsidRPr="00F1301B">
              <w:rPr>
                <w:rFonts w:ascii="Times New Roman" w:hAnsi="Times New Roman" w:cs="Times New Roman"/>
                <w:b/>
                <w:bCs/>
                <w:color w:val="000000"/>
                <w:sz w:val="28"/>
                <w:szCs w:val="28"/>
              </w:rPr>
              <w:t>SN</w:t>
            </w:r>
          </w:p>
        </w:tc>
        <w:tc>
          <w:tcPr>
            <w:tcW w:w="0" w:type="auto"/>
            <w:shd w:val="clear" w:color="auto" w:fill="C7CCBE"/>
            <w:tcMar>
              <w:top w:w="180" w:type="dxa"/>
              <w:left w:w="180" w:type="dxa"/>
              <w:bottom w:w="180" w:type="dxa"/>
              <w:right w:w="180" w:type="dxa"/>
            </w:tcMar>
            <w:hideMark/>
          </w:tcPr>
          <w:p w:rsidR="00786934" w:rsidRPr="00F1301B" w:rsidRDefault="00786934">
            <w:pPr>
              <w:rPr>
                <w:rFonts w:ascii="Times New Roman" w:hAnsi="Times New Roman" w:cs="Times New Roman"/>
                <w:b/>
                <w:bCs/>
                <w:color w:val="000000"/>
                <w:sz w:val="28"/>
                <w:szCs w:val="28"/>
              </w:rPr>
            </w:pPr>
            <w:r w:rsidRPr="00F1301B">
              <w:rPr>
                <w:rFonts w:ascii="Times New Roman" w:hAnsi="Times New Roman" w:cs="Times New Roman"/>
                <w:b/>
                <w:bCs/>
                <w:color w:val="000000"/>
                <w:sz w:val="28"/>
                <w:szCs w:val="28"/>
              </w:rPr>
              <w:t>Set</w:t>
            </w:r>
          </w:p>
        </w:tc>
        <w:tc>
          <w:tcPr>
            <w:tcW w:w="0" w:type="auto"/>
            <w:shd w:val="clear" w:color="auto" w:fill="C7CCBE"/>
            <w:tcMar>
              <w:top w:w="180" w:type="dxa"/>
              <w:left w:w="180" w:type="dxa"/>
              <w:bottom w:w="180" w:type="dxa"/>
              <w:right w:w="180" w:type="dxa"/>
            </w:tcMar>
            <w:hideMark/>
          </w:tcPr>
          <w:p w:rsidR="00786934" w:rsidRPr="00F1301B" w:rsidRDefault="00786934">
            <w:pPr>
              <w:rPr>
                <w:rFonts w:ascii="Times New Roman" w:hAnsi="Times New Roman" w:cs="Times New Roman"/>
                <w:b/>
                <w:bCs/>
                <w:color w:val="000000"/>
                <w:sz w:val="28"/>
                <w:szCs w:val="28"/>
              </w:rPr>
            </w:pPr>
            <w:r w:rsidRPr="00F1301B">
              <w:rPr>
                <w:rFonts w:ascii="Times New Roman" w:hAnsi="Times New Roman" w:cs="Times New Roman"/>
                <w:b/>
                <w:bCs/>
                <w:color w:val="000000"/>
                <w:sz w:val="28"/>
                <w:szCs w:val="28"/>
              </w:rPr>
              <w:t>Description</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roofErr w:type="spellStart"/>
            <w:r w:rsidRPr="00F1301B">
              <w:rPr>
                <w:rFonts w:ascii="Times New Roman" w:hAnsi="Times New Roman" w:cs="Times New Roman"/>
                <w:color w:val="333333"/>
                <w:sz w:val="28"/>
                <w:szCs w:val="28"/>
              </w:rPr>
              <w:t>arn</w:t>
            </w:r>
            <w:proofErr w:type="spellEnd"/>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Returns a match if the string contains any of the specified characters in the set.</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Returns a match if the string contains any of the characters between a to n.</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w:t>
            </w:r>
            <w:proofErr w:type="spellStart"/>
            <w:r w:rsidRPr="00F1301B">
              <w:rPr>
                <w:rFonts w:ascii="Times New Roman" w:hAnsi="Times New Roman" w:cs="Times New Roman"/>
                <w:color w:val="333333"/>
                <w:sz w:val="28"/>
                <w:szCs w:val="28"/>
              </w:rPr>
              <w:t>arn</w:t>
            </w:r>
            <w:proofErr w:type="spellEnd"/>
            <w:r w:rsidRPr="00F1301B">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Returns a match if the string contains the characters except a, r, and n.</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[0123]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Returns a match if the string contains any of the specified digits.</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Returns a match if the string contains any digit between 0 and 9.</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[0-5][0-9]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Returns a match if the string contains any digit between 00 and 59.</w:t>
            </w:r>
          </w:p>
        </w:tc>
      </w:tr>
      <w:tr w:rsidR="00786934" w:rsidRPr="00F1301B" w:rsidTr="00786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[a-</w:t>
            </w:r>
            <w:proofErr w:type="spellStart"/>
            <w:r w:rsidRPr="00F1301B">
              <w:rPr>
                <w:rFonts w:ascii="Times New Roman" w:hAnsi="Times New Roman" w:cs="Times New Roman"/>
                <w:color w:val="333333"/>
                <w:sz w:val="28"/>
                <w:szCs w:val="28"/>
              </w:rPr>
              <w:t>zA</w:t>
            </w:r>
            <w:proofErr w:type="spellEnd"/>
            <w:r w:rsidRPr="00F1301B">
              <w:rPr>
                <w:rFonts w:ascii="Times New Roman" w:hAnsi="Times New Roman" w:cs="Times New Roman"/>
                <w:color w:val="333333"/>
                <w:sz w:val="28"/>
                <w:szCs w:val="28"/>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6934" w:rsidRPr="00F1301B" w:rsidRDefault="00786934">
            <w:pPr>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Returns a match if the string contains any alphabet (lower-case or upper-case).</w:t>
            </w:r>
          </w:p>
        </w:tc>
      </w:tr>
    </w:tbl>
    <w:p w:rsidR="00786934" w:rsidRPr="00F1301B" w:rsidRDefault="00786934" w:rsidP="00A2083F">
      <w:pPr>
        <w:spacing w:after="0" w:line="360" w:lineRule="atLeast"/>
        <w:ind w:right="48"/>
        <w:outlineLvl w:val="1"/>
        <w:rPr>
          <w:rFonts w:ascii="Times New Roman" w:eastAsia="Times New Roman" w:hAnsi="Times New Roman" w:cs="Times New Roman"/>
          <w:b/>
          <w:bCs/>
          <w:color w:val="121214"/>
          <w:spacing w:val="-15"/>
          <w:sz w:val="28"/>
          <w:szCs w:val="28"/>
          <w:u w:val="single"/>
        </w:rPr>
      </w:pPr>
    </w:p>
    <w:p w:rsidR="008524CF" w:rsidRPr="00F1301B" w:rsidRDefault="008524CF" w:rsidP="008524CF">
      <w:pPr>
        <w:spacing w:after="0" w:line="360" w:lineRule="atLeast"/>
        <w:ind w:right="48"/>
        <w:outlineLvl w:val="1"/>
        <w:rPr>
          <w:rFonts w:ascii="Times New Roman" w:eastAsia="Times New Roman" w:hAnsi="Times New Roman" w:cs="Times New Roman"/>
          <w:b/>
          <w:bCs/>
          <w:color w:val="121214"/>
          <w:spacing w:val="-15"/>
          <w:sz w:val="28"/>
          <w:szCs w:val="28"/>
          <w:u w:val="single"/>
        </w:rPr>
      </w:pPr>
      <w:r w:rsidRPr="00F1301B">
        <w:rPr>
          <w:rFonts w:ascii="Times New Roman" w:eastAsia="Times New Roman" w:hAnsi="Times New Roman" w:cs="Times New Roman"/>
          <w:b/>
          <w:bCs/>
          <w:color w:val="121214"/>
          <w:spacing w:val="-15"/>
          <w:sz w:val="28"/>
          <w:szCs w:val="28"/>
          <w:u w:val="single"/>
        </w:rPr>
        <w:t xml:space="preserve">The </w:t>
      </w:r>
      <w:proofErr w:type="spellStart"/>
      <w:proofErr w:type="gramStart"/>
      <w:r w:rsidRPr="00F1301B">
        <w:rPr>
          <w:rFonts w:ascii="Times New Roman" w:eastAsia="Times New Roman" w:hAnsi="Times New Roman" w:cs="Times New Roman"/>
          <w:b/>
          <w:bCs/>
          <w:color w:val="121214"/>
          <w:spacing w:val="-15"/>
          <w:sz w:val="28"/>
          <w:szCs w:val="28"/>
          <w:u w:val="single"/>
        </w:rPr>
        <w:t>findall</w:t>
      </w:r>
      <w:proofErr w:type="spellEnd"/>
      <w:r w:rsidRPr="00F1301B">
        <w:rPr>
          <w:rFonts w:ascii="Times New Roman" w:eastAsia="Times New Roman" w:hAnsi="Times New Roman" w:cs="Times New Roman"/>
          <w:b/>
          <w:bCs/>
          <w:color w:val="121214"/>
          <w:spacing w:val="-15"/>
          <w:sz w:val="28"/>
          <w:szCs w:val="28"/>
          <w:u w:val="single"/>
        </w:rPr>
        <w:t>(</w:t>
      </w:r>
      <w:proofErr w:type="gramEnd"/>
      <w:r w:rsidRPr="00F1301B">
        <w:rPr>
          <w:rFonts w:ascii="Times New Roman" w:eastAsia="Times New Roman" w:hAnsi="Times New Roman" w:cs="Times New Roman"/>
          <w:b/>
          <w:bCs/>
          <w:color w:val="121214"/>
          <w:spacing w:val="-15"/>
          <w:sz w:val="28"/>
          <w:szCs w:val="28"/>
          <w:u w:val="single"/>
        </w:rPr>
        <w:t>) function</w:t>
      </w:r>
      <w:r w:rsidR="00313F76">
        <w:rPr>
          <w:rFonts w:ascii="Times New Roman" w:eastAsia="Times New Roman" w:hAnsi="Times New Roman" w:cs="Times New Roman"/>
          <w:b/>
          <w:bCs/>
          <w:color w:val="121214"/>
          <w:spacing w:val="-15"/>
          <w:sz w:val="28"/>
          <w:szCs w:val="28"/>
          <w:u w:val="single"/>
        </w:rPr>
        <w:t>:-</w:t>
      </w:r>
    </w:p>
    <w:p w:rsidR="008524CF" w:rsidRPr="00F1301B" w:rsidRDefault="008524CF" w:rsidP="008524CF">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 xml:space="preserve">               This method returns a list containing a list of all matches of a pattern within the string. It returns the patterns in the order they are found. If there are no matches, then an empty list is returned.</w:t>
      </w:r>
    </w:p>
    <w:p w:rsidR="008524CF" w:rsidRPr="00F1301B" w:rsidRDefault="008524CF" w:rsidP="008524CF">
      <w:pPr>
        <w:tabs>
          <w:tab w:val="left" w:pos="1170"/>
        </w:tabs>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
          <w:bCs/>
          <w:color w:val="121214"/>
          <w:spacing w:val="-15"/>
          <w:sz w:val="28"/>
          <w:szCs w:val="28"/>
          <w:u w:val="single"/>
        </w:rPr>
        <w:lastRenderedPageBreak/>
        <w:t>Exampl</w:t>
      </w:r>
      <w:r w:rsidRPr="00F1301B">
        <w:rPr>
          <w:rFonts w:ascii="Times New Roman" w:eastAsia="Times New Roman" w:hAnsi="Times New Roman" w:cs="Times New Roman"/>
          <w:bCs/>
          <w:color w:val="121214"/>
          <w:spacing w:val="-15"/>
          <w:sz w:val="28"/>
          <w:szCs w:val="28"/>
        </w:rPr>
        <w:t>e:-</w:t>
      </w:r>
    </w:p>
    <w:p w:rsidR="008524CF" w:rsidRPr="00F1301B" w:rsidRDefault="008524CF" w:rsidP="008524CF">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import</w:t>
      </w:r>
      <w:proofErr w:type="gramEnd"/>
      <w:r w:rsidRPr="00F1301B">
        <w:rPr>
          <w:rFonts w:ascii="Times New Roman" w:eastAsia="Times New Roman" w:hAnsi="Times New Roman" w:cs="Times New Roman"/>
          <w:bCs/>
          <w:color w:val="121214"/>
          <w:spacing w:val="-15"/>
          <w:sz w:val="28"/>
          <w:szCs w:val="28"/>
        </w:rPr>
        <w:t xml:space="preserve"> re    </w:t>
      </w:r>
    </w:p>
    <w:p w:rsidR="008524CF" w:rsidRPr="00F1301B" w:rsidRDefault="008524CF" w:rsidP="008524CF">
      <w:pPr>
        <w:spacing w:after="0" w:line="360" w:lineRule="atLeast"/>
        <w:ind w:right="48"/>
        <w:outlineLvl w:val="1"/>
        <w:rPr>
          <w:rFonts w:ascii="Times New Roman" w:eastAsia="Times New Roman" w:hAnsi="Times New Roman" w:cs="Times New Roman"/>
          <w:bCs/>
          <w:color w:val="121214"/>
          <w:spacing w:val="-15"/>
          <w:sz w:val="28"/>
          <w:szCs w:val="28"/>
        </w:rPr>
      </w:pPr>
      <w:proofErr w:type="spellStart"/>
      <w:proofErr w:type="gramStart"/>
      <w:r w:rsidRPr="00F1301B">
        <w:rPr>
          <w:rFonts w:ascii="Times New Roman" w:eastAsia="Times New Roman" w:hAnsi="Times New Roman" w:cs="Times New Roman"/>
          <w:bCs/>
          <w:color w:val="121214"/>
          <w:spacing w:val="-15"/>
          <w:sz w:val="28"/>
          <w:szCs w:val="28"/>
        </w:rPr>
        <w:t>str</w:t>
      </w:r>
      <w:proofErr w:type="spellEnd"/>
      <w:proofErr w:type="gramEnd"/>
      <w:r w:rsidRPr="00F1301B">
        <w:rPr>
          <w:rFonts w:ascii="Times New Roman" w:eastAsia="Times New Roman" w:hAnsi="Times New Roman" w:cs="Times New Roman"/>
          <w:bCs/>
          <w:color w:val="121214"/>
          <w:spacing w:val="-15"/>
          <w:sz w:val="28"/>
          <w:szCs w:val="28"/>
        </w:rPr>
        <w:t xml:space="preserve"> = "How are you. How is </w:t>
      </w:r>
      <w:proofErr w:type="gramStart"/>
      <w:r w:rsidRPr="00F1301B">
        <w:rPr>
          <w:rFonts w:ascii="Times New Roman" w:eastAsia="Times New Roman" w:hAnsi="Times New Roman" w:cs="Times New Roman"/>
          <w:bCs/>
          <w:color w:val="121214"/>
          <w:spacing w:val="-15"/>
          <w:sz w:val="28"/>
          <w:szCs w:val="28"/>
        </w:rPr>
        <w:t>everything</w:t>
      </w:r>
      <w:proofErr w:type="gramEnd"/>
      <w:r w:rsidRPr="00F1301B">
        <w:rPr>
          <w:rFonts w:ascii="Times New Roman" w:eastAsia="Times New Roman" w:hAnsi="Times New Roman" w:cs="Times New Roman"/>
          <w:bCs/>
          <w:color w:val="121214"/>
          <w:spacing w:val="-15"/>
          <w:sz w:val="28"/>
          <w:szCs w:val="28"/>
        </w:rPr>
        <w:t xml:space="preserve">"    </w:t>
      </w:r>
    </w:p>
    <w:p w:rsidR="008524CF" w:rsidRPr="00F1301B" w:rsidRDefault="008524CF" w:rsidP="008524CF">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matches</w:t>
      </w:r>
      <w:proofErr w:type="gramEnd"/>
      <w:r w:rsidRPr="00F1301B">
        <w:rPr>
          <w:rFonts w:ascii="Times New Roman" w:eastAsia="Times New Roman" w:hAnsi="Times New Roman" w:cs="Times New Roman"/>
          <w:bCs/>
          <w:color w:val="121214"/>
          <w:spacing w:val="-15"/>
          <w:sz w:val="28"/>
          <w:szCs w:val="28"/>
        </w:rPr>
        <w:t xml:space="preserve"> = </w:t>
      </w:r>
      <w:proofErr w:type="spellStart"/>
      <w:r w:rsidRPr="00F1301B">
        <w:rPr>
          <w:rFonts w:ascii="Times New Roman" w:eastAsia="Times New Roman" w:hAnsi="Times New Roman" w:cs="Times New Roman"/>
          <w:bCs/>
          <w:color w:val="121214"/>
          <w:spacing w:val="-15"/>
          <w:sz w:val="28"/>
          <w:szCs w:val="28"/>
        </w:rPr>
        <w:t>re.findall</w:t>
      </w:r>
      <w:proofErr w:type="spellEnd"/>
      <w:r w:rsidRPr="00F1301B">
        <w:rPr>
          <w:rFonts w:ascii="Times New Roman" w:eastAsia="Times New Roman" w:hAnsi="Times New Roman" w:cs="Times New Roman"/>
          <w:bCs/>
          <w:color w:val="121214"/>
          <w:spacing w:val="-15"/>
          <w:sz w:val="28"/>
          <w:szCs w:val="28"/>
        </w:rPr>
        <w:t xml:space="preserve">("How", </w:t>
      </w:r>
      <w:proofErr w:type="spellStart"/>
      <w:r w:rsidRPr="00F1301B">
        <w:rPr>
          <w:rFonts w:ascii="Times New Roman" w:eastAsia="Times New Roman" w:hAnsi="Times New Roman" w:cs="Times New Roman"/>
          <w:bCs/>
          <w:color w:val="121214"/>
          <w:spacing w:val="-15"/>
          <w:sz w:val="28"/>
          <w:szCs w:val="28"/>
        </w:rPr>
        <w:t>str</w:t>
      </w:r>
      <w:proofErr w:type="spellEnd"/>
      <w:r w:rsidRPr="00F1301B">
        <w:rPr>
          <w:rFonts w:ascii="Times New Roman" w:eastAsia="Times New Roman" w:hAnsi="Times New Roman" w:cs="Times New Roman"/>
          <w:bCs/>
          <w:color w:val="121214"/>
          <w:spacing w:val="-15"/>
          <w:sz w:val="28"/>
          <w:szCs w:val="28"/>
        </w:rPr>
        <w:t xml:space="preserve">)  </w:t>
      </w:r>
    </w:p>
    <w:p w:rsidR="008524CF" w:rsidRPr="00F1301B" w:rsidRDefault="008524CF" w:rsidP="008524CF">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print(</w:t>
      </w:r>
      <w:proofErr w:type="gramEnd"/>
      <w:r w:rsidRPr="00F1301B">
        <w:rPr>
          <w:rFonts w:ascii="Times New Roman" w:eastAsia="Times New Roman" w:hAnsi="Times New Roman" w:cs="Times New Roman"/>
          <w:bCs/>
          <w:color w:val="121214"/>
          <w:spacing w:val="-15"/>
          <w:sz w:val="28"/>
          <w:szCs w:val="28"/>
        </w:rPr>
        <w:t xml:space="preserve">matches)   </w:t>
      </w:r>
    </w:p>
    <w:p w:rsidR="00B436B2" w:rsidRPr="00F1301B" w:rsidRDefault="00B436B2" w:rsidP="00A2083F">
      <w:pPr>
        <w:spacing w:after="0" w:line="360" w:lineRule="atLeast"/>
        <w:ind w:right="48"/>
        <w:outlineLvl w:val="1"/>
        <w:rPr>
          <w:rFonts w:ascii="Times New Roman" w:eastAsia="Times New Roman" w:hAnsi="Times New Roman" w:cs="Times New Roman"/>
          <w:b/>
          <w:bCs/>
          <w:color w:val="121214"/>
          <w:spacing w:val="-15"/>
          <w:sz w:val="28"/>
          <w:szCs w:val="28"/>
          <w:u w:val="single"/>
        </w:rPr>
      </w:pPr>
    </w:p>
    <w:p w:rsidR="008524CF" w:rsidRPr="00F1301B" w:rsidRDefault="008524CF" w:rsidP="00A2083F">
      <w:pPr>
        <w:spacing w:after="0" w:line="360" w:lineRule="atLeast"/>
        <w:ind w:right="48"/>
        <w:outlineLvl w:val="1"/>
        <w:rPr>
          <w:rFonts w:ascii="Times New Roman" w:eastAsia="Times New Roman" w:hAnsi="Times New Roman" w:cs="Times New Roman"/>
          <w:b/>
          <w:bCs/>
          <w:color w:val="121214"/>
          <w:spacing w:val="-15"/>
          <w:sz w:val="28"/>
          <w:szCs w:val="28"/>
          <w:u w:val="single"/>
        </w:rPr>
      </w:pPr>
    </w:p>
    <w:p w:rsidR="00F1301B" w:rsidRPr="00F1301B" w:rsidRDefault="00F1301B" w:rsidP="00F1301B">
      <w:pPr>
        <w:pStyle w:val="NoSpacing"/>
        <w:rPr>
          <w:ins w:id="0" w:author="Unknown"/>
          <w:rFonts w:ascii="Times New Roman" w:hAnsi="Times New Roman" w:cs="Times New Roman"/>
          <w:sz w:val="28"/>
          <w:szCs w:val="28"/>
          <w:u w:val="single"/>
        </w:rPr>
      </w:pPr>
      <w:r w:rsidRPr="00F1301B">
        <w:rPr>
          <w:rFonts w:ascii="Times New Roman" w:hAnsi="Times New Roman" w:cs="Times New Roman"/>
          <w:b/>
          <w:bCs/>
          <w:sz w:val="28"/>
          <w:szCs w:val="28"/>
          <w:u w:val="single"/>
        </w:rPr>
        <w:t>Example:-</w:t>
      </w:r>
    </w:p>
    <w:p w:rsidR="00F1301B" w:rsidRPr="00F1301B" w:rsidRDefault="00F1301B" w:rsidP="00F1301B">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import</w:t>
      </w:r>
      <w:proofErr w:type="gramEnd"/>
      <w:r w:rsidRPr="00F1301B">
        <w:rPr>
          <w:rFonts w:ascii="Times New Roman" w:hAnsi="Times New Roman" w:cs="Times New Roman"/>
          <w:sz w:val="28"/>
          <w:szCs w:val="28"/>
        </w:rPr>
        <w:t xml:space="preserve"> re</w:t>
      </w:r>
    </w:p>
    <w:p w:rsidR="00F1301B" w:rsidRPr="00F1301B" w:rsidRDefault="00F1301B" w:rsidP="00F1301B">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value</w:t>
      </w:r>
      <w:proofErr w:type="gramEnd"/>
      <w:r w:rsidRPr="00F1301B">
        <w:rPr>
          <w:rFonts w:ascii="Times New Roman" w:hAnsi="Times New Roman" w:cs="Times New Roman"/>
          <w:sz w:val="28"/>
          <w:szCs w:val="28"/>
        </w:rPr>
        <w:t xml:space="preserve"> = "</w:t>
      </w:r>
      <w:proofErr w:type="spellStart"/>
      <w:r w:rsidRPr="00F1301B">
        <w:rPr>
          <w:rFonts w:ascii="Times New Roman" w:hAnsi="Times New Roman" w:cs="Times New Roman"/>
          <w:sz w:val="28"/>
          <w:szCs w:val="28"/>
        </w:rPr>
        <w:t>pillu</w:t>
      </w:r>
      <w:proofErr w:type="spellEnd"/>
      <w:r w:rsidRPr="00F1301B">
        <w:rPr>
          <w:rFonts w:ascii="Times New Roman" w:hAnsi="Times New Roman" w:cs="Times New Roman"/>
          <w:sz w:val="28"/>
          <w:szCs w:val="28"/>
        </w:rPr>
        <w:t xml:space="preserve"> 123 </w:t>
      </w:r>
      <w:proofErr w:type="spellStart"/>
      <w:r w:rsidRPr="00F1301B">
        <w:rPr>
          <w:rFonts w:ascii="Times New Roman" w:hAnsi="Times New Roman" w:cs="Times New Roman"/>
          <w:sz w:val="28"/>
          <w:szCs w:val="28"/>
        </w:rPr>
        <w:t>sewwty</w:t>
      </w:r>
      <w:proofErr w:type="spellEnd"/>
      <w:r w:rsidRPr="00F1301B">
        <w:rPr>
          <w:rFonts w:ascii="Times New Roman" w:hAnsi="Times New Roman" w:cs="Times New Roman"/>
          <w:sz w:val="28"/>
          <w:szCs w:val="28"/>
        </w:rPr>
        <w:t xml:space="preserve"> 456 </w:t>
      </w:r>
      <w:proofErr w:type="spellStart"/>
      <w:r w:rsidRPr="00F1301B">
        <w:rPr>
          <w:rFonts w:ascii="Times New Roman" w:hAnsi="Times New Roman" w:cs="Times New Roman"/>
          <w:sz w:val="28"/>
          <w:szCs w:val="28"/>
        </w:rPr>
        <w:t>manujanupari</w:t>
      </w:r>
      <w:proofErr w:type="spellEnd"/>
      <w:r w:rsidRPr="00F1301B">
        <w:rPr>
          <w:rFonts w:ascii="Times New Roman" w:hAnsi="Times New Roman" w:cs="Times New Roman"/>
          <w:sz w:val="28"/>
          <w:szCs w:val="28"/>
        </w:rPr>
        <w:t>"</w:t>
      </w:r>
    </w:p>
    <w:p w:rsidR="00F1301B" w:rsidRPr="00F1301B" w:rsidRDefault="00F1301B" w:rsidP="00F1301B">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list</w:t>
      </w:r>
      <w:proofErr w:type="gramEnd"/>
      <w:r w:rsidRPr="00F1301B">
        <w:rPr>
          <w:rFonts w:ascii="Times New Roman" w:hAnsi="Times New Roman" w:cs="Times New Roman"/>
          <w:sz w:val="28"/>
          <w:szCs w:val="28"/>
        </w:rPr>
        <w:t xml:space="preserve"> = </w:t>
      </w:r>
      <w:proofErr w:type="spellStart"/>
      <w:r w:rsidRPr="00F1301B">
        <w:rPr>
          <w:rFonts w:ascii="Times New Roman" w:hAnsi="Times New Roman" w:cs="Times New Roman"/>
          <w:sz w:val="28"/>
          <w:szCs w:val="28"/>
        </w:rPr>
        <w:t>re.findall</w:t>
      </w:r>
      <w:proofErr w:type="spellEnd"/>
      <w:r w:rsidRPr="00F1301B">
        <w:rPr>
          <w:rFonts w:ascii="Times New Roman" w:hAnsi="Times New Roman" w:cs="Times New Roman"/>
          <w:sz w:val="28"/>
          <w:szCs w:val="28"/>
        </w:rPr>
        <w:t>("[mp]\w+", value)</w:t>
      </w:r>
    </w:p>
    <w:p w:rsidR="00F1301B" w:rsidRPr="00F1301B" w:rsidRDefault="00F1301B" w:rsidP="00F1301B">
      <w:pPr>
        <w:pStyle w:val="NoSpacing"/>
        <w:rPr>
          <w:ins w:id="1" w:author="Unknown"/>
          <w:rFonts w:ascii="Times New Roman" w:hAnsi="Times New Roman" w:cs="Times New Roman"/>
          <w:sz w:val="28"/>
          <w:szCs w:val="28"/>
        </w:rPr>
      </w:pPr>
      <w:proofErr w:type="gramStart"/>
      <w:r w:rsidRPr="00F1301B">
        <w:rPr>
          <w:rFonts w:ascii="Times New Roman" w:hAnsi="Times New Roman" w:cs="Times New Roman"/>
          <w:sz w:val="28"/>
          <w:szCs w:val="28"/>
        </w:rPr>
        <w:t>print(</w:t>
      </w:r>
      <w:proofErr w:type="gramEnd"/>
      <w:r w:rsidRPr="00F1301B">
        <w:rPr>
          <w:rFonts w:ascii="Times New Roman" w:hAnsi="Times New Roman" w:cs="Times New Roman"/>
          <w:sz w:val="28"/>
          <w:szCs w:val="28"/>
        </w:rPr>
        <w:t>list)</w:t>
      </w:r>
    </w:p>
    <w:p w:rsidR="00F1301B" w:rsidRPr="00F1301B" w:rsidRDefault="00F1301B" w:rsidP="00F1301B">
      <w:pPr>
        <w:pStyle w:val="NoSpacing"/>
        <w:rPr>
          <w:ins w:id="2" w:author="Unknown"/>
          <w:rFonts w:ascii="Times New Roman" w:hAnsi="Times New Roman" w:cs="Times New Roman"/>
          <w:sz w:val="28"/>
          <w:szCs w:val="28"/>
        </w:rPr>
      </w:pPr>
    </w:p>
    <w:p w:rsidR="008524CF" w:rsidRPr="00F1301B" w:rsidRDefault="008524CF" w:rsidP="008524CF">
      <w:pPr>
        <w:pStyle w:val="Heading2"/>
        <w:shd w:val="clear" w:color="auto" w:fill="FFFFFF"/>
        <w:spacing w:line="312" w:lineRule="atLeast"/>
        <w:jc w:val="both"/>
        <w:rPr>
          <w:bCs w:val="0"/>
          <w:color w:val="610B38"/>
          <w:sz w:val="28"/>
          <w:szCs w:val="28"/>
          <w:u w:val="single"/>
        </w:rPr>
      </w:pPr>
      <w:r w:rsidRPr="00F1301B">
        <w:rPr>
          <w:bCs w:val="0"/>
          <w:color w:val="610B38"/>
          <w:sz w:val="28"/>
          <w:szCs w:val="28"/>
          <w:u w:val="single"/>
        </w:rPr>
        <w:t>The match object</w:t>
      </w:r>
    </w:p>
    <w:p w:rsidR="008524CF" w:rsidRPr="00F1301B" w:rsidRDefault="008524CF" w:rsidP="008524CF">
      <w:pPr>
        <w:pStyle w:val="NormalWeb"/>
        <w:shd w:val="clear" w:color="auto" w:fill="FFFFFF"/>
        <w:jc w:val="both"/>
        <w:rPr>
          <w:color w:val="333333"/>
          <w:sz w:val="28"/>
          <w:szCs w:val="28"/>
        </w:rPr>
      </w:pPr>
      <w:r w:rsidRPr="00F1301B">
        <w:rPr>
          <w:color w:val="333333"/>
          <w:sz w:val="28"/>
          <w:szCs w:val="28"/>
        </w:rPr>
        <w:t xml:space="preserve">            The match object contains the information about the search and the output. If there is no match found, the </w:t>
      </w:r>
      <w:proofErr w:type="gramStart"/>
      <w:r w:rsidRPr="00F1301B">
        <w:rPr>
          <w:color w:val="333333"/>
          <w:sz w:val="28"/>
          <w:szCs w:val="28"/>
        </w:rPr>
        <w:t>None</w:t>
      </w:r>
      <w:proofErr w:type="gramEnd"/>
      <w:r w:rsidRPr="00F1301B">
        <w:rPr>
          <w:color w:val="333333"/>
          <w:sz w:val="28"/>
          <w:szCs w:val="28"/>
        </w:rPr>
        <w:t xml:space="preserve"> object is returned.</w:t>
      </w:r>
    </w:p>
    <w:p w:rsidR="008524CF" w:rsidRPr="00F1301B" w:rsidRDefault="008524CF" w:rsidP="008524CF">
      <w:pPr>
        <w:pStyle w:val="Heading3"/>
        <w:shd w:val="clear" w:color="auto" w:fill="FFFFFF"/>
        <w:spacing w:line="312" w:lineRule="atLeast"/>
        <w:jc w:val="both"/>
        <w:rPr>
          <w:b w:val="0"/>
          <w:bCs w:val="0"/>
          <w:color w:val="610B4B"/>
          <w:sz w:val="28"/>
          <w:szCs w:val="28"/>
          <w:u w:val="single"/>
        </w:rPr>
      </w:pPr>
      <w:r w:rsidRPr="00F1301B">
        <w:rPr>
          <w:b w:val="0"/>
          <w:bCs w:val="0"/>
          <w:color w:val="610B4B"/>
          <w:sz w:val="28"/>
          <w:szCs w:val="28"/>
          <w:u w:val="single"/>
        </w:rPr>
        <w:t>Example</w:t>
      </w:r>
    </w:p>
    <w:p w:rsidR="008524CF" w:rsidRPr="008524CF" w:rsidRDefault="008524CF" w:rsidP="008524CF">
      <w:pPr>
        <w:spacing w:after="0" w:line="375" w:lineRule="atLeast"/>
        <w:ind w:left="-360"/>
        <w:jc w:val="both"/>
        <w:rPr>
          <w:rFonts w:ascii="Times New Roman" w:eastAsia="Times New Roman" w:hAnsi="Times New Roman" w:cs="Times New Roman"/>
          <w:color w:val="000000"/>
          <w:sz w:val="28"/>
          <w:szCs w:val="28"/>
          <w:lang w:bidi="ar-SA"/>
        </w:rPr>
      </w:pPr>
      <w:proofErr w:type="gramStart"/>
      <w:r w:rsidRPr="00F1301B">
        <w:rPr>
          <w:rFonts w:ascii="Times New Roman" w:eastAsia="Times New Roman" w:hAnsi="Times New Roman" w:cs="Times New Roman"/>
          <w:b/>
          <w:bCs/>
          <w:color w:val="006699"/>
          <w:sz w:val="28"/>
          <w:szCs w:val="28"/>
          <w:bdr w:val="none" w:sz="0" w:space="0" w:color="auto" w:frame="1"/>
          <w:lang w:bidi="ar-SA"/>
        </w:rPr>
        <w:t>import</w:t>
      </w:r>
      <w:proofErr w:type="gramEnd"/>
      <w:r w:rsidRPr="008524CF">
        <w:rPr>
          <w:rFonts w:ascii="Times New Roman" w:eastAsia="Times New Roman" w:hAnsi="Times New Roman" w:cs="Times New Roman"/>
          <w:color w:val="000000"/>
          <w:sz w:val="28"/>
          <w:szCs w:val="28"/>
          <w:bdr w:val="none" w:sz="0" w:space="0" w:color="auto" w:frame="1"/>
          <w:lang w:bidi="ar-SA"/>
        </w:rPr>
        <w:t> re    </w:t>
      </w:r>
    </w:p>
    <w:p w:rsidR="008524CF" w:rsidRPr="008524CF" w:rsidRDefault="008524CF" w:rsidP="008524CF">
      <w:pPr>
        <w:spacing w:after="0" w:line="375" w:lineRule="atLeast"/>
        <w:ind w:left="-360"/>
        <w:jc w:val="both"/>
        <w:rPr>
          <w:rFonts w:ascii="Times New Roman" w:eastAsia="Times New Roman" w:hAnsi="Times New Roman" w:cs="Times New Roman"/>
          <w:color w:val="000000"/>
          <w:sz w:val="28"/>
          <w:szCs w:val="28"/>
          <w:lang w:bidi="ar-SA"/>
        </w:rPr>
      </w:pPr>
      <w:proofErr w:type="spellStart"/>
      <w:proofErr w:type="gramStart"/>
      <w:r w:rsidRPr="008524CF">
        <w:rPr>
          <w:rFonts w:ascii="Times New Roman" w:eastAsia="Times New Roman" w:hAnsi="Times New Roman" w:cs="Times New Roman"/>
          <w:color w:val="000000"/>
          <w:sz w:val="28"/>
          <w:szCs w:val="28"/>
          <w:bdr w:val="none" w:sz="0" w:space="0" w:color="auto" w:frame="1"/>
          <w:lang w:bidi="ar-SA"/>
        </w:rPr>
        <w:t>str</w:t>
      </w:r>
      <w:proofErr w:type="spellEnd"/>
      <w:proofErr w:type="gramEnd"/>
      <w:r w:rsidRPr="008524CF">
        <w:rPr>
          <w:rFonts w:ascii="Times New Roman" w:eastAsia="Times New Roman" w:hAnsi="Times New Roman" w:cs="Times New Roman"/>
          <w:color w:val="000000"/>
          <w:sz w:val="28"/>
          <w:szCs w:val="28"/>
          <w:bdr w:val="none" w:sz="0" w:space="0" w:color="auto" w:frame="1"/>
          <w:lang w:bidi="ar-SA"/>
        </w:rPr>
        <w:t> = </w:t>
      </w:r>
      <w:r w:rsidRPr="00F1301B">
        <w:rPr>
          <w:rFonts w:ascii="Times New Roman" w:eastAsia="Times New Roman" w:hAnsi="Times New Roman" w:cs="Times New Roman"/>
          <w:color w:val="0000FF"/>
          <w:sz w:val="28"/>
          <w:szCs w:val="28"/>
          <w:bdr w:val="none" w:sz="0" w:space="0" w:color="auto" w:frame="1"/>
          <w:lang w:bidi="ar-SA"/>
        </w:rPr>
        <w:t>"How are you. How is </w:t>
      </w:r>
      <w:proofErr w:type="gramStart"/>
      <w:r w:rsidRPr="00F1301B">
        <w:rPr>
          <w:rFonts w:ascii="Times New Roman" w:eastAsia="Times New Roman" w:hAnsi="Times New Roman" w:cs="Times New Roman"/>
          <w:color w:val="0000FF"/>
          <w:sz w:val="28"/>
          <w:szCs w:val="28"/>
          <w:bdr w:val="none" w:sz="0" w:space="0" w:color="auto" w:frame="1"/>
          <w:lang w:bidi="ar-SA"/>
        </w:rPr>
        <w:t>everything</w:t>
      </w:r>
      <w:proofErr w:type="gramEnd"/>
      <w:r w:rsidRPr="00F1301B">
        <w:rPr>
          <w:rFonts w:ascii="Times New Roman" w:eastAsia="Times New Roman" w:hAnsi="Times New Roman" w:cs="Times New Roman"/>
          <w:color w:val="0000FF"/>
          <w:sz w:val="28"/>
          <w:szCs w:val="28"/>
          <w:bdr w:val="none" w:sz="0" w:space="0" w:color="auto" w:frame="1"/>
          <w:lang w:bidi="ar-SA"/>
        </w:rPr>
        <w:t>"</w:t>
      </w:r>
      <w:r w:rsidRPr="008524CF">
        <w:rPr>
          <w:rFonts w:ascii="Times New Roman" w:eastAsia="Times New Roman" w:hAnsi="Times New Roman" w:cs="Times New Roman"/>
          <w:color w:val="000000"/>
          <w:sz w:val="28"/>
          <w:szCs w:val="28"/>
          <w:bdr w:val="none" w:sz="0" w:space="0" w:color="auto" w:frame="1"/>
          <w:lang w:bidi="ar-SA"/>
        </w:rPr>
        <w:t>    </w:t>
      </w:r>
    </w:p>
    <w:p w:rsidR="008524CF" w:rsidRPr="008524CF" w:rsidRDefault="008524CF" w:rsidP="008524CF">
      <w:pPr>
        <w:spacing w:after="0" w:line="375" w:lineRule="atLeast"/>
        <w:ind w:left="-360"/>
        <w:jc w:val="both"/>
        <w:rPr>
          <w:rFonts w:ascii="Times New Roman" w:eastAsia="Times New Roman" w:hAnsi="Times New Roman" w:cs="Times New Roman"/>
          <w:color w:val="000000"/>
          <w:sz w:val="28"/>
          <w:szCs w:val="28"/>
          <w:lang w:bidi="ar-SA"/>
        </w:rPr>
      </w:pPr>
      <w:proofErr w:type="gramStart"/>
      <w:r w:rsidRPr="008524CF">
        <w:rPr>
          <w:rFonts w:ascii="Times New Roman" w:eastAsia="Times New Roman" w:hAnsi="Times New Roman" w:cs="Times New Roman"/>
          <w:color w:val="000000"/>
          <w:sz w:val="28"/>
          <w:szCs w:val="28"/>
          <w:bdr w:val="none" w:sz="0" w:space="0" w:color="auto" w:frame="1"/>
          <w:lang w:bidi="ar-SA"/>
        </w:rPr>
        <w:t>matches</w:t>
      </w:r>
      <w:proofErr w:type="gramEnd"/>
      <w:r w:rsidRPr="008524CF">
        <w:rPr>
          <w:rFonts w:ascii="Times New Roman" w:eastAsia="Times New Roman" w:hAnsi="Times New Roman" w:cs="Times New Roman"/>
          <w:color w:val="000000"/>
          <w:sz w:val="28"/>
          <w:szCs w:val="28"/>
          <w:bdr w:val="none" w:sz="0" w:space="0" w:color="auto" w:frame="1"/>
          <w:lang w:bidi="ar-SA"/>
        </w:rPr>
        <w:t> = </w:t>
      </w:r>
      <w:proofErr w:type="spellStart"/>
      <w:r w:rsidRPr="008524CF">
        <w:rPr>
          <w:rFonts w:ascii="Times New Roman" w:eastAsia="Times New Roman" w:hAnsi="Times New Roman" w:cs="Times New Roman"/>
          <w:color w:val="000000"/>
          <w:sz w:val="28"/>
          <w:szCs w:val="28"/>
          <w:bdr w:val="none" w:sz="0" w:space="0" w:color="auto" w:frame="1"/>
          <w:lang w:bidi="ar-SA"/>
        </w:rPr>
        <w:t>re.search</w:t>
      </w:r>
      <w:proofErr w:type="spellEnd"/>
      <w:r w:rsidRPr="008524CF">
        <w:rPr>
          <w:rFonts w:ascii="Times New Roman" w:eastAsia="Times New Roman" w:hAnsi="Times New Roman" w:cs="Times New Roman"/>
          <w:color w:val="000000"/>
          <w:sz w:val="28"/>
          <w:szCs w:val="28"/>
          <w:bdr w:val="none" w:sz="0" w:space="0" w:color="auto" w:frame="1"/>
          <w:lang w:bidi="ar-SA"/>
        </w:rPr>
        <w:t>(</w:t>
      </w:r>
      <w:r w:rsidRPr="00F1301B">
        <w:rPr>
          <w:rFonts w:ascii="Times New Roman" w:eastAsia="Times New Roman" w:hAnsi="Times New Roman" w:cs="Times New Roman"/>
          <w:color w:val="0000FF"/>
          <w:sz w:val="28"/>
          <w:szCs w:val="28"/>
          <w:bdr w:val="none" w:sz="0" w:space="0" w:color="auto" w:frame="1"/>
          <w:lang w:bidi="ar-SA"/>
        </w:rPr>
        <w:t>"How"</w:t>
      </w:r>
      <w:r w:rsidRPr="008524CF">
        <w:rPr>
          <w:rFonts w:ascii="Times New Roman" w:eastAsia="Times New Roman" w:hAnsi="Times New Roman" w:cs="Times New Roman"/>
          <w:color w:val="000000"/>
          <w:sz w:val="28"/>
          <w:szCs w:val="28"/>
          <w:bdr w:val="none" w:sz="0" w:space="0" w:color="auto" w:frame="1"/>
          <w:lang w:bidi="ar-SA"/>
        </w:rPr>
        <w:t>, </w:t>
      </w:r>
      <w:proofErr w:type="spellStart"/>
      <w:r w:rsidRPr="008524CF">
        <w:rPr>
          <w:rFonts w:ascii="Times New Roman" w:eastAsia="Times New Roman" w:hAnsi="Times New Roman" w:cs="Times New Roman"/>
          <w:color w:val="000000"/>
          <w:sz w:val="28"/>
          <w:szCs w:val="28"/>
          <w:bdr w:val="none" w:sz="0" w:space="0" w:color="auto" w:frame="1"/>
          <w:lang w:bidi="ar-SA"/>
        </w:rPr>
        <w:t>str</w:t>
      </w:r>
      <w:proofErr w:type="spellEnd"/>
      <w:r w:rsidRPr="008524CF">
        <w:rPr>
          <w:rFonts w:ascii="Times New Roman" w:eastAsia="Times New Roman" w:hAnsi="Times New Roman" w:cs="Times New Roman"/>
          <w:color w:val="000000"/>
          <w:sz w:val="28"/>
          <w:szCs w:val="28"/>
          <w:bdr w:val="none" w:sz="0" w:space="0" w:color="auto" w:frame="1"/>
          <w:lang w:bidi="ar-SA"/>
        </w:rPr>
        <w:t>)    </w:t>
      </w:r>
    </w:p>
    <w:p w:rsidR="008524CF" w:rsidRPr="008524CF" w:rsidRDefault="008524CF" w:rsidP="008524CF">
      <w:pPr>
        <w:spacing w:after="0" w:line="375" w:lineRule="atLeast"/>
        <w:ind w:left="-360"/>
        <w:jc w:val="both"/>
        <w:rPr>
          <w:rFonts w:ascii="Times New Roman" w:eastAsia="Times New Roman" w:hAnsi="Times New Roman" w:cs="Times New Roman"/>
          <w:color w:val="000000"/>
          <w:sz w:val="28"/>
          <w:szCs w:val="28"/>
          <w:lang w:bidi="ar-SA"/>
        </w:rPr>
      </w:pPr>
      <w:proofErr w:type="gramStart"/>
      <w:r w:rsidRPr="00F1301B">
        <w:rPr>
          <w:rFonts w:ascii="Times New Roman" w:eastAsia="Times New Roman" w:hAnsi="Times New Roman" w:cs="Times New Roman"/>
          <w:b/>
          <w:bCs/>
          <w:color w:val="006699"/>
          <w:sz w:val="28"/>
          <w:szCs w:val="28"/>
          <w:bdr w:val="none" w:sz="0" w:space="0" w:color="auto" w:frame="1"/>
          <w:lang w:bidi="ar-SA"/>
        </w:rPr>
        <w:t>print</w:t>
      </w:r>
      <w:r w:rsidRPr="008524CF">
        <w:rPr>
          <w:rFonts w:ascii="Times New Roman" w:eastAsia="Times New Roman" w:hAnsi="Times New Roman" w:cs="Times New Roman"/>
          <w:color w:val="000000"/>
          <w:sz w:val="28"/>
          <w:szCs w:val="28"/>
          <w:bdr w:val="none" w:sz="0" w:space="0" w:color="auto" w:frame="1"/>
          <w:lang w:bidi="ar-SA"/>
        </w:rPr>
        <w:t>(</w:t>
      </w:r>
      <w:proofErr w:type="gramEnd"/>
      <w:r w:rsidRPr="008524CF">
        <w:rPr>
          <w:rFonts w:ascii="Times New Roman" w:eastAsia="Times New Roman" w:hAnsi="Times New Roman" w:cs="Times New Roman"/>
          <w:color w:val="000000"/>
          <w:sz w:val="28"/>
          <w:szCs w:val="28"/>
          <w:bdr w:val="none" w:sz="0" w:space="0" w:color="auto" w:frame="1"/>
          <w:lang w:bidi="ar-SA"/>
        </w:rPr>
        <w:t>type(matches))    </w:t>
      </w:r>
    </w:p>
    <w:p w:rsidR="008524CF" w:rsidRPr="00F1301B" w:rsidRDefault="008524CF" w:rsidP="008524CF">
      <w:pPr>
        <w:spacing w:after="0" w:line="375" w:lineRule="atLeast"/>
        <w:ind w:left="-360"/>
        <w:jc w:val="both"/>
        <w:rPr>
          <w:rFonts w:ascii="Times New Roman" w:eastAsia="Times New Roman" w:hAnsi="Times New Roman" w:cs="Times New Roman"/>
          <w:color w:val="000000"/>
          <w:sz w:val="28"/>
          <w:szCs w:val="28"/>
          <w:bdr w:val="none" w:sz="0" w:space="0" w:color="auto" w:frame="1"/>
          <w:lang w:bidi="ar-SA"/>
        </w:rPr>
      </w:pPr>
      <w:proofErr w:type="gramStart"/>
      <w:r w:rsidRPr="00F1301B">
        <w:rPr>
          <w:rFonts w:ascii="Times New Roman" w:eastAsia="Times New Roman" w:hAnsi="Times New Roman" w:cs="Times New Roman"/>
          <w:b/>
          <w:bCs/>
          <w:color w:val="006699"/>
          <w:sz w:val="28"/>
          <w:szCs w:val="28"/>
          <w:bdr w:val="none" w:sz="0" w:space="0" w:color="auto" w:frame="1"/>
          <w:lang w:bidi="ar-SA"/>
        </w:rPr>
        <w:t>print</w:t>
      </w:r>
      <w:r w:rsidRPr="008524CF">
        <w:rPr>
          <w:rFonts w:ascii="Times New Roman" w:eastAsia="Times New Roman" w:hAnsi="Times New Roman" w:cs="Times New Roman"/>
          <w:color w:val="000000"/>
          <w:sz w:val="28"/>
          <w:szCs w:val="28"/>
          <w:bdr w:val="none" w:sz="0" w:space="0" w:color="auto" w:frame="1"/>
          <w:lang w:bidi="ar-SA"/>
        </w:rPr>
        <w:t>(</w:t>
      </w:r>
      <w:proofErr w:type="gramEnd"/>
      <w:r w:rsidRPr="008524CF">
        <w:rPr>
          <w:rFonts w:ascii="Times New Roman" w:eastAsia="Times New Roman" w:hAnsi="Times New Roman" w:cs="Times New Roman"/>
          <w:color w:val="000000"/>
          <w:sz w:val="28"/>
          <w:szCs w:val="28"/>
          <w:bdr w:val="none" w:sz="0" w:space="0" w:color="auto" w:frame="1"/>
          <w:lang w:bidi="ar-SA"/>
        </w:rPr>
        <w:t>matches) </w:t>
      </w:r>
      <w:r w:rsidRPr="00F1301B">
        <w:rPr>
          <w:rFonts w:ascii="Times New Roman" w:eastAsia="Times New Roman" w:hAnsi="Times New Roman" w:cs="Times New Roman"/>
          <w:color w:val="008200"/>
          <w:sz w:val="28"/>
          <w:szCs w:val="28"/>
          <w:bdr w:val="none" w:sz="0" w:space="0" w:color="auto" w:frame="1"/>
          <w:lang w:bidi="ar-SA"/>
        </w:rPr>
        <w:t>#matches is the search object</w:t>
      </w:r>
      <w:r w:rsidRPr="008524CF">
        <w:rPr>
          <w:rFonts w:ascii="Times New Roman" w:eastAsia="Times New Roman" w:hAnsi="Times New Roman" w:cs="Times New Roman"/>
          <w:color w:val="000000"/>
          <w:sz w:val="28"/>
          <w:szCs w:val="28"/>
          <w:bdr w:val="none" w:sz="0" w:space="0" w:color="auto" w:frame="1"/>
          <w:lang w:bidi="ar-SA"/>
        </w:rPr>
        <w:t>  </w:t>
      </w:r>
    </w:p>
    <w:p w:rsidR="008D629E" w:rsidRPr="008524CF" w:rsidRDefault="008D629E" w:rsidP="008524CF">
      <w:pPr>
        <w:spacing w:after="0" w:line="375" w:lineRule="atLeast"/>
        <w:ind w:left="-360"/>
        <w:jc w:val="both"/>
        <w:rPr>
          <w:rFonts w:ascii="Times New Roman" w:eastAsia="Times New Roman" w:hAnsi="Times New Roman" w:cs="Times New Roman"/>
          <w:color w:val="000000"/>
          <w:sz w:val="28"/>
          <w:szCs w:val="28"/>
          <w:lang w:bidi="ar-SA"/>
        </w:rPr>
      </w:pPr>
    </w:p>
    <w:p w:rsidR="008D629E" w:rsidRPr="00F1301B" w:rsidRDefault="008D629E" w:rsidP="008D629E">
      <w:pPr>
        <w:spacing w:after="0" w:line="375" w:lineRule="atLeast"/>
        <w:ind w:left="-360"/>
        <w:jc w:val="both"/>
        <w:rPr>
          <w:rFonts w:ascii="Times New Roman" w:hAnsi="Times New Roman" w:cs="Times New Roman"/>
          <w:b/>
          <w:color w:val="333333"/>
          <w:sz w:val="28"/>
          <w:szCs w:val="28"/>
          <w:u w:val="single"/>
        </w:rPr>
      </w:pPr>
      <w:r w:rsidRPr="00F1301B">
        <w:rPr>
          <w:rFonts w:ascii="Times New Roman" w:hAnsi="Times New Roman" w:cs="Times New Roman"/>
          <w:b/>
          <w:color w:val="333333"/>
          <w:sz w:val="28"/>
          <w:szCs w:val="28"/>
          <w:u w:val="single"/>
        </w:rPr>
        <w:t>The Match object methods</w:t>
      </w:r>
    </w:p>
    <w:p w:rsidR="008D629E" w:rsidRPr="00F1301B" w:rsidRDefault="008D629E" w:rsidP="008D629E">
      <w:pPr>
        <w:spacing w:after="0" w:line="375" w:lineRule="atLeast"/>
        <w:ind w:left="-360"/>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 xml:space="preserve">            There are the following methods associated with the Match object.</w:t>
      </w:r>
    </w:p>
    <w:p w:rsidR="008D629E" w:rsidRPr="00F1301B" w:rsidRDefault="008D629E" w:rsidP="008D629E">
      <w:pPr>
        <w:spacing w:after="0" w:line="375" w:lineRule="atLeast"/>
        <w:ind w:left="-36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span(</w:t>
      </w:r>
      <w:proofErr w:type="gramEnd"/>
      <w:r w:rsidRPr="00F1301B">
        <w:rPr>
          <w:rFonts w:ascii="Times New Roman" w:hAnsi="Times New Roman" w:cs="Times New Roman"/>
          <w:color w:val="333333"/>
          <w:sz w:val="28"/>
          <w:szCs w:val="28"/>
        </w:rPr>
        <w:t>): It returns the tuple containing the starting and end position of the match.</w:t>
      </w:r>
    </w:p>
    <w:p w:rsidR="008D629E" w:rsidRPr="00F1301B" w:rsidRDefault="008D629E" w:rsidP="008D629E">
      <w:pPr>
        <w:spacing w:after="0" w:line="375" w:lineRule="atLeast"/>
        <w:ind w:left="-36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string(</w:t>
      </w:r>
      <w:proofErr w:type="gramEnd"/>
      <w:r w:rsidRPr="00F1301B">
        <w:rPr>
          <w:rFonts w:ascii="Times New Roman" w:hAnsi="Times New Roman" w:cs="Times New Roman"/>
          <w:color w:val="333333"/>
          <w:sz w:val="28"/>
          <w:szCs w:val="28"/>
        </w:rPr>
        <w:t>): It returns a string passed into the function.</w:t>
      </w:r>
    </w:p>
    <w:p w:rsidR="008D629E" w:rsidRPr="00F1301B" w:rsidRDefault="008D629E" w:rsidP="008D629E">
      <w:pPr>
        <w:spacing w:after="0" w:line="375" w:lineRule="atLeast"/>
        <w:ind w:left="-36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group(</w:t>
      </w:r>
      <w:proofErr w:type="gramEnd"/>
      <w:r w:rsidRPr="00F1301B">
        <w:rPr>
          <w:rFonts w:ascii="Times New Roman" w:hAnsi="Times New Roman" w:cs="Times New Roman"/>
          <w:color w:val="333333"/>
          <w:sz w:val="28"/>
          <w:szCs w:val="28"/>
        </w:rPr>
        <w:t>): The part of the string is returned where the match is found.</w:t>
      </w:r>
    </w:p>
    <w:p w:rsidR="008D629E" w:rsidRPr="00F1301B" w:rsidRDefault="008D629E" w:rsidP="008D629E">
      <w:pPr>
        <w:spacing w:after="0" w:line="375" w:lineRule="atLeast"/>
        <w:ind w:left="-360"/>
        <w:jc w:val="both"/>
        <w:rPr>
          <w:rFonts w:ascii="Times New Roman" w:hAnsi="Times New Roman" w:cs="Times New Roman"/>
          <w:b/>
          <w:color w:val="333333"/>
          <w:sz w:val="28"/>
          <w:szCs w:val="28"/>
          <w:u w:val="single"/>
        </w:rPr>
      </w:pPr>
      <w:r w:rsidRPr="00F1301B">
        <w:rPr>
          <w:rFonts w:ascii="Times New Roman" w:hAnsi="Times New Roman" w:cs="Times New Roman"/>
          <w:b/>
          <w:color w:val="333333"/>
          <w:sz w:val="28"/>
          <w:szCs w:val="28"/>
          <w:u w:val="single"/>
        </w:rPr>
        <w:t>Example:-</w:t>
      </w:r>
    </w:p>
    <w:p w:rsidR="008D629E" w:rsidRPr="00F1301B" w:rsidRDefault="008D629E" w:rsidP="008D629E">
      <w:pPr>
        <w:spacing w:after="0" w:line="375" w:lineRule="atLeast"/>
        <w:ind w:left="-36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import</w:t>
      </w:r>
      <w:proofErr w:type="gramEnd"/>
      <w:r w:rsidRPr="00F1301B">
        <w:rPr>
          <w:rFonts w:ascii="Times New Roman" w:hAnsi="Times New Roman" w:cs="Times New Roman"/>
          <w:color w:val="333333"/>
          <w:sz w:val="28"/>
          <w:szCs w:val="28"/>
        </w:rPr>
        <w:t xml:space="preserve"> re    </w:t>
      </w:r>
    </w:p>
    <w:p w:rsidR="008D629E" w:rsidRPr="00F1301B" w:rsidRDefault="008D629E" w:rsidP="008D629E">
      <w:pPr>
        <w:spacing w:after="0" w:line="375" w:lineRule="atLeast"/>
        <w:ind w:left="-360"/>
        <w:jc w:val="both"/>
        <w:rPr>
          <w:rFonts w:ascii="Times New Roman" w:hAnsi="Times New Roman" w:cs="Times New Roman"/>
          <w:color w:val="333333"/>
          <w:sz w:val="28"/>
          <w:szCs w:val="28"/>
        </w:rPr>
      </w:pPr>
      <w:proofErr w:type="spellStart"/>
      <w:proofErr w:type="gramStart"/>
      <w:r w:rsidRPr="00F1301B">
        <w:rPr>
          <w:rFonts w:ascii="Times New Roman" w:hAnsi="Times New Roman" w:cs="Times New Roman"/>
          <w:color w:val="333333"/>
          <w:sz w:val="28"/>
          <w:szCs w:val="28"/>
        </w:rPr>
        <w:t>str</w:t>
      </w:r>
      <w:proofErr w:type="spellEnd"/>
      <w:proofErr w:type="gramEnd"/>
      <w:r w:rsidRPr="00F1301B">
        <w:rPr>
          <w:rFonts w:ascii="Times New Roman" w:hAnsi="Times New Roman" w:cs="Times New Roman"/>
          <w:color w:val="333333"/>
          <w:sz w:val="28"/>
          <w:szCs w:val="28"/>
        </w:rPr>
        <w:t xml:space="preserve"> = "How are you. How is </w:t>
      </w:r>
      <w:proofErr w:type="gramStart"/>
      <w:r w:rsidRPr="00F1301B">
        <w:rPr>
          <w:rFonts w:ascii="Times New Roman" w:hAnsi="Times New Roman" w:cs="Times New Roman"/>
          <w:color w:val="333333"/>
          <w:sz w:val="28"/>
          <w:szCs w:val="28"/>
        </w:rPr>
        <w:t>everything</w:t>
      </w:r>
      <w:proofErr w:type="gramEnd"/>
      <w:r w:rsidRPr="00F1301B">
        <w:rPr>
          <w:rFonts w:ascii="Times New Roman" w:hAnsi="Times New Roman" w:cs="Times New Roman"/>
          <w:color w:val="333333"/>
          <w:sz w:val="28"/>
          <w:szCs w:val="28"/>
        </w:rPr>
        <w:t xml:space="preserve">"    </w:t>
      </w:r>
    </w:p>
    <w:p w:rsidR="008D629E" w:rsidRPr="00F1301B" w:rsidRDefault="008D629E" w:rsidP="008D629E">
      <w:pPr>
        <w:spacing w:after="0" w:line="375" w:lineRule="atLeast"/>
        <w:ind w:left="-36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matches</w:t>
      </w:r>
      <w:proofErr w:type="gramEnd"/>
      <w:r w:rsidRPr="00F1301B">
        <w:rPr>
          <w:rFonts w:ascii="Times New Roman" w:hAnsi="Times New Roman" w:cs="Times New Roman"/>
          <w:color w:val="333333"/>
          <w:sz w:val="28"/>
          <w:szCs w:val="28"/>
        </w:rPr>
        <w:t xml:space="preserve"> = </w:t>
      </w:r>
      <w:proofErr w:type="spellStart"/>
      <w:r w:rsidRPr="00F1301B">
        <w:rPr>
          <w:rFonts w:ascii="Times New Roman" w:hAnsi="Times New Roman" w:cs="Times New Roman"/>
          <w:color w:val="333333"/>
          <w:sz w:val="28"/>
          <w:szCs w:val="28"/>
        </w:rPr>
        <w:t>re.search</w:t>
      </w:r>
      <w:proofErr w:type="spellEnd"/>
      <w:r w:rsidRPr="00F1301B">
        <w:rPr>
          <w:rFonts w:ascii="Times New Roman" w:hAnsi="Times New Roman" w:cs="Times New Roman"/>
          <w:color w:val="333333"/>
          <w:sz w:val="28"/>
          <w:szCs w:val="28"/>
        </w:rPr>
        <w:t xml:space="preserve">("How", </w:t>
      </w:r>
      <w:proofErr w:type="spellStart"/>
      <w:r w:rsidRPr="00F1301B">
        <w:rPr>
          <w:rFonts w:ascii="Times New Roman" w:hAnsi="Times New Roman" w:cs="Times New Roman"/>
          <w:color w:val="333333"/>
          <w:sz w:val="28"/>
          <w:szCs w:val="28"/>
        </w:rPr>
        <w:t>str</w:t>
      </w:r>
      <w:proofErr w:type="spellEnd"/>
      <w:r w:rsidRPr="00F1301B">
        <w:rPr>
          <w:rFonts w:ascii="Times New Roman" w:hAnsi="Times New Roman" w:cs="Times New Roman"/>
          <w:color w:val="333333"/>
          <w:sz w:val="28"/>
          <w:szCs w:val="28"/>
        </w:rPr>
        <w:t xml:space="preserve">)    </w:t>
      </w:r>
    </w:p>
    <w:p w:rsidR="008D629E" w:rsidRPr="00F1301B" w:rsidRDefault="008D629E" w:rsidP="008D629E">
      <w:pPr>
        <w:spacing w:after="0" w:line="375" w:lineRule="atLeast"/>
        <w:ind w:left="-36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print(</w:t>
      </w:r>
      <w:proofErr w:type="spellStart"/>
      <w:proofErr w:type="gramEnd"/>
      <w:r w:rsidRPr="00F1301B">
        <w:rPr>
          <w:rFonts w:ascii="Times New Roman" w:hAnsi="Times New Roman" w:cs="Times New Roman"/>
          <w:color w:val="333333"/>
          <w:sz w:val="28"/>
          <w:szCs w:val="28"/>
        </w:rPr>
        <w:t>matches.span</w:t>
      </w:r>
      <w:proofErr w:type="spellEnd"/>
      <w:r w:rsidRPr="00F1301B">
        <w:rPr>
          <w:rFonts w:ascii="Times New Roman" w:hAnsi="Times New Roman" w:cs="Times New Roman"/>
          <w:color w:val="333333"/>
          <w:sz w:val="28"/>
          <w:szCs w:val="28"/>
        </w:rPr>
        <w:t xml:space="preserve">())    </w:t>
      </w:r>
    </w:p>
    <w:p w:rsidR="008D629E" w:rsidRPr="00F1301B" w:rsidRDefault="008D629E" w:rsidP="008D629E">
      <w:pPr>
        <w:spacing w:after="0" w:line="375" w:lineRule="atLeast"/>
        <w:ind w:left="-36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lastRenderedPageBreak/>
        <w:t>print(</w:t>
      </w:r>
      <w:proofErr w:type="spellStart"/>
      <w:proofErr w:type="gramEnd"/>
      <w:r w:rsidRPr="00F1301B">
        <w:rPr>
          <w:rFonts w:ascii="Times New Roman" w:hAnsi="Times New Roman" w:cs="Times New Roman"/>
          <w:color w:val="333333"/>
          <w:sz w:val="28"/>
          <w:szCs w:val="28"/>
        </w:rPr>
        <w:t>matches.group</w:t>
      </w:r>
      <w:proofErr w:type="spellEnd"/>
      <w:r w:rsidRPr="00F1301B">
        <w:rPr>
          <w:rFonts w:ascii="Times New Roman" w:hAnsi="Times New Roman" w:cs="Times New Roman"/>
          <w:color w:val="333333"/>
          <w:sz w:val="28"/>
          <w:szCs w:val="28"/>
        </w:rPr>
        <w:t xml:space="preserve">())    </w:t>
      </w:r>
    </w:p>
    <w:p w:rsidR="008524CF" w:rsidRPr="00F1301B" w:rsidRDefault="008D629E" w:rsidP="008D629E">
      <w:pPr>
        <w:spacing w:after="0" w:line="375" w:lineRule="atLeast"/>
        <w:ind w:left="-360"/>
        <w:jc w:val="both"/>
        <w:rPr>
          <w:rStyle w:val="Hyperlink"/>
          <w:rFonts w:ascii="Times New Roman" w:hAnsi="Times New Roman" w:cs="Times New Roman"/>
          <w:color w:val="333333"/>
          <w:sz w:val="28"/>
          <w:szCs w:val="28"/>
          <w:u w:val="none"/>
        </w:rPr>
      </w:pPr>
      <w:proofErr w:type="gramStart"/>
      <w:r w:rsidRPr="00F1301B">
        <w:rPr>
          <w:rFonts w:ascii="Times New Roman" w:hAnsi="Times New Roman" w:cs="Times New Roman"/>
          <w:color w:val="333333"/>
          <w:sz w:val="28"/>
          <w:szCs w:val="28"/>
        </w:rPr>
        <w:t>print(</w:t>
      </w:r>
      <w:proofErr w:type="spellStart"/>
      <w:proofErr w:type="gramEnd"/>
      <w:r w:rsidRPr="00F1301B">
        <w:rPr>
          <w:rFonts w:ascii="Times New Roman" w:hAnsi="Times New Roman" w:cs="Times New Roman"/>
          <w:color w:val="333333"/>
          <w:sz w:val="28"/>
          <w:szCs w:val="28"/>
        </w:rPr>
        <w:t>matches.string</w:t>
      </w:r>
      <w:proofErr w:type="spellEnd"/>
      <w:r w:rsidRPr="00F1301B">
        <w:rPr>
          <w:rFonts w:ascii="Times New Roman" w:hAnsi="Times New Roman" w:cs="Times New Roman"/>
          <w:color w:val="333333"/>
          <w:sz w:val="28"/>
          <w:szCs w:val="28"/>
        </w:rPr>
        <w:t xml:space="preserve">)  </w:t>
      </w:r>
      <w:r w:rsidR="0005205E" w:rsidRPr="00F1301B">
        <w:rPr>
          <w:rFonts w:ascii="Times New Roman" w:hAnsi="Times New Roman" w:cs="Times New Roman"/>
          <w:color w:val="333333"/>
          <w:sz w:val="28"/>
          <w:szCs w:val="28"/>
        </w:rPr>
        <w:fldChar w:fldCharType="begin"/>
      </w:r>
      <w:r w:rsidR="008524CF" w:rsidRPr="00F1301B">
        <w:rPr>
          <w:rFonts w:ascii="Times New Roman" w:hAnsi="Times New Roman" w:cs="Times New Roman"/>
          <w:color w:val="333333"/>
          <w:sz w:val="28"/>
          <w:szCs w:val="28"/>
        </w:rPr>
        <w:instrText xml:space="preserve"> HYPERLINK "https://www.javatpoint.com/python-regex" </w:instrText>
      </w:r>
      <w:r w:rsidR="0005205E" w:rsidRPr="00F1301B">
        <w:rPr>
          <w:rFonts w:ascii="Times New Roman" w:hAnsi="Times New Roman" w:cs="Times New Roman"/>
          <w:color w:val="333333"/>
          <w:sz w:val="28"/>
          <w:szCs w:val="28"/>
        </w:rPr>
        <w:fldChar w:fldCharType="separate"/>
      </w:r>
    </w:p>
    <w:p w:rsidR="008524CF" w:rsidRPr="00F1301B" w:rsidRDefault="0005205E" w:rsidP="008524CF">
      <w:pPr>
        <w:jc w:val="both"/>
        <w:rPr>
          <w:rStyle w:val="Hyperlink"/>
          <w:rFonts w:ascii="Times New Roman" w:hAnsi="Times New Roman" w:cs="Times New Roman"/>
          <w:color w:val="008000"/>
          <w:sz w:val="28"/>
          <w:szCs w:val="28"/>
          <w:u w:val="none"/>
          <w:bdr w:val="none" w:sz="0" w:space="0" w:color="auto" w:frame="1"/>
        </w:rPr>
      </w:pPr>
      <w:r w:rsidRPr="00F1301B">
        <w:rPr>
          <w:rFonts w:ascii="Times New Roman" w:hAnsi="Times New Roman" w:cs="Times New Roman"/>
          <w:color w:val="333333"/>
          <w:sz w:val="28"/>
          <w:szCs w:val="28"/>
        </w:rPr>
        <w:fldChar w:fldCharType="end"/>
      </w:r>
      <w:r w:rsidRPr="00F1301B">
        <w:rPr>
          <w:rFonts w:ascii="Times New Roman" w:hAnsi="Times New Roman" w:cs="Times New Roman"/>
          <w:color w:val="333333"/>
          <w:sz w:val="28"/>
          <w:szCs w:val="28"/>
        </w:rPr>
        <w:fldChar w:fldCharType="begin"/>
      </w:r>
      <w:r w:rsidR="008524CF" w:rsidRPr="00F1301B">
        <w:rPr>
          <w:rFonts w:ascii="Times New Roman" w:hAnsi="Times New Roman" w:cs="Times New Roman"/>
          <w:color w:val="333333"/>
          <w:sz w:val="28"/>
          <w:szCs w:val="28"/>
        </w:rPr>
        <w:instrText xml:space="preserve"> HYPERLINK "https://www.javatpoint.com/python-regex" </w:instrText>
      </w:r>
      <w:r w:rsidRPr="00F1301B">
        <w:rPr>
          <w:rFonts w:ascii="Times New Roman" w:hAnsi="Times New Roman" w:cs="Times New Roman"/>
          <w:color w:val="333333"/>
          <w:sz w:val="28"/>
          <w:szCs w:val="28"/>
        </w:rPr>
        <w:fldChar w:fldCharType="separate"/>
      </w:r>
    </w:p>
    <w:p w:rsidR="004F3AFF" w:rsidRPr="00F1301B" w:rsidRDefault="0005205E" w:rsidP="004F3AFF">
      <w:pPr>
        <w:jc w:val="both"/>
        <w:rPr>
          <w:rFonts w:ascii="Times New Roman" w:hAnsi="Times New Roman" w:cs="Times New Roman"/>
          <w:b/>
          <w:color w:val="333333"/>
          <w:sz w:val="28"/>
          <w:szCs w:val="28"/>
          <w:u w:val="single"/>
        </w:rPr>
      </w:pPr>
      <w:r w:rsidRPr="00F1301B">
        <w:rPr>
          <w:rFonts w:ascii="Times New Roman" w:hAnsi="Times New Roman" w:cs="Times New Roman"/>
          <w:color w:val="333333"/>
          <w:sz w:val="28"/>
          <w:szCs w:val="28"/>
        </w:rPr>
        <w:fldChar w:fldCharType="end"/>
      </w:r>
      <w:r w:rsidR="004F3AFF" w:rsidRPr="00F1301B">
        <w:rPr>
          <w:rFonts w:ascii="Times New Roman" w:hAnsi="Times New Roman" w:cs="Times New Roman"/>
          <w:b/>
          <w:color w:val="333333"/>
          <w:sz w:val="28"/>
          <w:szCs w:val="28"/>
          <w:u w:val="single"/>
        </w:rPr>
        <w:t xml:space="preserve">The </w:t>
      </w:r>
      <w:proofErr w:type="gramStart"/>
      <w:r w:rsidR="004F3AFF" w:rsidRPr="00F1301B">
        <w:rPr>
          <w:rFonts w:ascii="Times New Roman" w:hAnsi="Times New Roman" w:cs="Times New Roman"/>
          <w:b/>
          <w:color w:val="333333"/>
          <w:sz w:val="28"/>
          <w:szCs w:val="28"/>
          <w:u w:val="single"/>
        </w:rPr>
        <w:t>search(</w:t>
      </w:r>
      <w:proofErr w:type="gramEnd"/>
      <w:r w:rsidR="004F3AFF" w:rsidRPr="00F1301B">
        <w:rPr>
          <w:rFonts w:ascii="Times New Roman" w:hAnsi="Times New Roman" w:cs="Times New Roman"/>
          <w:b/>
          <w:color w:val="333333"/>
          <w:sz w:val="28"/>
          <w:szCs w:val="28"/>
          <w:u w:val="single"/>
        </w:rPr>
        <w:t>) Function</w:t>
      </w:r>
    </w:p>
    <w:p w:rsidR="004F3AFF" w:rsidRPr="00F1301B" w:rsidRDefault="004F3AFF" w:rsidP="00E72B00">
      <w:pPr>
        <w:spacing w:after="0"/>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 xml:space="preserve">            The search() function searches the string for a match, and returns a Match object if there is a </w:t>
      </w:r>
      <w:proofErr w:type="spellStart"/>
      <w:r w:rsidRPr="00F1301B">
        <w:rPr>
          <w:rFonts w:ascii="Times New Roman" w:hAnsi="Times New Roman" w:cs="Times New Roman"/>
          <w:color w:val="333333"/>
          <w:sz w:val="28"/>
          <w:szCs w:val="28"/>
        </w:rPr>
        <w:t>match.If</w:t>
      </w:r>
      <w:proofErr w:type="spellEnd"/>
      <w:r w:rsidRPr="00F1301B">
        <w:rPr>
          <w:rFonts w:ascii="Times New Roman" w:hAnsi="Times New Roman" w:cs="Times New Roman"/>
          <w:color w:val="333333"/>
          <w:sz w:val="28"/>
          <w:szCs w:val="28"/>
        </w:rPr>
        <w:t xml:space="preserve"> there is more than one match, only the first occurrence of the match will be returned:</w:t>
      </w:r>
    </w:p>
    <w:p w:rsidR="004F3AFF" w:rsidRPr="00F1301B" w:rsidRDefault="004F3AFF" w:rsidP="00E72B00">
      <w:pPr>
        <w:spacing w:after="0"/>
        <w:jc w:val="both"/>
        <w:rPr>
          <w:rFonts w:ascii="Times New Roman" w:hAnsi="Times New Roman" w:cs="Times New Roman"/>
          <w:b/>
          <w:color w:val="333333"/>
          <w:sz w:val="28"/>
          <w:szCs w:val="28"/>
          <w:u w:val="single"/>
        </w:rPr>
      </w:pPr>
      <w:r w:rsidRPr="00F1301B">
        <w:rPr>
          <w:rFonts w:ascii="Times New Roman" w:hAnsi="Times New Roman" w:cs="Times New Roman"/>
          <w:b/>
          <w:color w:val="333333"/>
          <w:sz w:val="28"/>
          <w:szCs w:val="28"/>
          <w:u w:val="single"/>
        </w:rPr>
        <w:t>Example</w:t>
      </w:r>
    </w:p>
    <w:p w:rsidR="004F3AFF" w:rsidRPr="00F1301B" w:rsidRDefault="004F3AFF" w:rsidP="00E72B00">
      <w:pPr>
        <w:spacing w:after="0"/>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Search for the first white-space character in the string:</w:t>
      </w:r>
    </w:p>
    <w:p w:rsidR="004F3AFF" w:rsidRPr="00F1301B" w:rsidRDefault="004F3AFF" w:rsidP="00E72B00">
      <w:pPr>
        <w:spacing w:after="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import</w:t>
      </w:r>
      <w:proofErr w:type="gramEnd"/>
      <w:r w:rsidRPr="00F1301B">
        <w:rPr>
          <w:rFonts w:ascii="Times New Roman" w:hAnsi="Times New Roman" w:cs="Times New Roman"/>
          <w:color w:val="333333"/>
          <w:sz w:val="28"/>
          <w:szCs w:val="28"/>
        </w:rPr>
        <w:t xml:space="preserve"> re</w:t>
      </w:r>
    </w:p>
    <w:p w:rsidR="004F3AFF" w:rsidRPr="00F1301B" w:rsidRDefault="004F3AFF" w:rsidP="00E72B00">
      <w:pPr>
        <w:spacing w:after="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txt</w:t>
      </w:r>
      <w:proofErr w:type="gramEnd"/>
      <w:r w:rsidRPr="00F1301B">
        <w:rPr>
          <w:rFonts w:ascii="Times New Roman" w:hAnsi="Times New Roman" w:cs="Times New Roman"/>
          <w:color w:val="333333"/>
          <w:sz w:val="28"/>
          <w:szCs w:val="28"/>
        </w:rPr>
        <w:t xml:space="preserve"> = "The rain in Spain"</w:t>
      </w:r>
    </w:p>
    <w:p w:rsidR="004F3AFF" w:rsidRPr="00F1301B" w:rsidRDefault="004F3AFF" w:rsidP="00E72B00">
      <w:pPr>
        <w:spacing w:after="0"/>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 xml:space="preserve">x = </w:t>
      </w:r>
      <w:proofErr w:type="spellStart"/>
      <w:proofErr w:type="gramStart"/>
      <w:r w:rsidRPr="00F1301B">
        <w:rPr>
          <w:rFonts w:ascii="Times New Roman" w:hAnsi="Times New Roman" w:cs="Times New Roman"/>
          <w:color w:val="333333"/>
          <w:sz w:val="28"/>
          <w:szCs w:val="28"/>
        </w:rPr>
        <w:t>re.search</w:t>
      </w:r>
      <w:proofErr w:type="spellEnd"/>
      <w:r w:rsidRPr="00F1301B">
        <w:rPr>
          <w:rFonts w:ascii="Times New Roman" w:hAnsi="Times New Roman" w:cs="Times New Roman"/>
          <w:color w:val="333333"/>
          <w:sz w:val="28"/>
          <w:szCs w:val="28"/>
        </w:rPr>
        <w:t>(</w:t>
      </w:r>
      <w:proofErr w:type="gramEnd"/>
      <w:r w:rsidRPr="00F1301B">
        <w:rPr>
          <w:rFonts w:ascii="Times New Roman" w:hAnsi="Times New Roman" w:cs="Times New Roman"/>
          <w:color w:val="333333"/>
          <w:sz w:val="28"/>
          <w:szCs w:val="28"/>
        </w:rPr>
        <w:t>"\s", txt)</w:t>
      </w:r>
    </w:p>
    <w:p w:rsidR="00856E5E" w:rsidRDefault="004F3AFF" w:rsidP="00E72B00">
      <w:pPr>
        <w:spacing w:after="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print(</w:t>
      </w:r>
      <w:proofErr w:type="gramEnd"/>
      <w:r w:rsidRPr="00F1301B">
        <w:rPr>
          <w:rFonts w:ascii="Times New Roman" w:hAnsi="Times New Roman" w:cs="Times New Roman"/>
          <w:color w:val="333333"/>
          <w:sz w:val="28"/>
          <w:szCs w:val="28"/>
        </w:rPr>
        <w:t xml:space="preserve">"The first white-space character is located in position:", </w:t>
      </w:r>
      <w:proofErr w:type="spellStart"/>
      <w:r w:rsidRPr="00F1301B">
        <w:rPr>
          <w:rFonts w:ascii="Times New Roman" w:hAnsi="Times New Roman" w:cs="Times New Roman"/>
          <w:color w:val="333333"/>
          <w:sz w:val="28"/>
          <w:szCs w:val="28"/>
        </w:rPr>
        <w:t>x.start</w:t>
      </w:r>
      <w:proofErr w:type="spellEnd"/>
      <w:r w:rsidRPr="00F1301B">
        <w:rPr>
          <w:rFonts w:ascii="Times New Roman" w:hAnsi="Times New Roman" w:cs="Times New Roman"/>
          <w:color w:val="333333"/>
          <w:sz w:val="28"/>
          <w:szCs w:val="28"/>
        </w:rPr>
        <w:t>())</w:t>
      </w:r>
    </w:p>
    <w:p w:rsidR="008524CF" w:rsidRPr="00F1301B" w:rsidRDefault="0005205E" w:rsidP="00E72B00">
      <w:pPr>
        <w:spacing w:after="0"/>
        <w:jc w:val="both"/>
        <w:rPr>
          <w:rStyle w:val="Hyperlink"/>
          <w:rFonts w:ascii="Times New Roman" w:hAnsi="Times New Roman" w:cs="Times New Roman"/>
          <w:color w:val="008000"/>
          <w:sz w:val="28"/>
          <w:szCs w:val="28"/>
          <w:u w:val="none"/>
          <w:bdr w:val="none" w:sz="0" w:space="0" w:color="auto" w:frame="1"/>
        </w:rPr>
      </w:pPr>
      <w:r w:rsidRPr="00F1301B">
        <w:rPr>
          <w:rFonts w:ascii="Times New Roman" w:hAnsi="Times New Roman" w:cs="Times New Roman"/>
          <w:color w:val="333333"/>
          <w:sz w:val="28"/>
          <w:szCs w:val="28"/>
        </w:rPr>
        <w:fldChar w:fldCharType="begin"/>
      </w:r>
      <w:r w:rsidR="008524CF" w:rsidRPr="00F1301B">
        <w:rPr>
          <w:rFonts w:ascii="Times New Roman" w:hAnsi="Times New Roman" w:cs="Times New Roman"/>
          <w:color w:val="333333"/>
          <w:sz w:val="28"/>
          <w:szCs w:val="28"/>
        </w:rPr>
        <w:instrText xml:space="preserve"> HYPERLINK "https://www.javatpoint.com/python-regex" </w:instrText>
      </w:r>
      <w:r w:rsidRPr="00F1301B">
        <w:rPr>
          <w:rFonts w:ascii="Times New Roman" w:hAnsi="Times New Roman" w:cs="Times New Roman"/>
          <w:color w:val="333333"/>
          <w:sz w:val="28"/>
          <w:szCs w:val="28"/>
        </w:rPr>
        <w:fldChar w:fldCharType="separate"/>
      </w:r>
    </w:p>
    <w:p w:rsidR="008F3B7B" w:rsidRPr="00F1301B" w:rsidRDefault="0005205E" w:rsidP="00E72B00">
      <w:pPr>
        <w:spacing w:after="0"/>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fldChar w:fldCharType="end"/>
      </w:r>
      <w:r w:rsidR="008F3B7B" w:rsidRPr="00856E5E">
        <w:rPr>
          <w:rFonts w:ascii="Times New Roman" w:hAnsi="Times New Roman" w:cs="Times New Roman"/>
          <w:b/>
          <w:color w:val="333333"/>
          <w:sz w:val="28"/>
          <w:szCs w:val="28"/>
        </w:rPr>
        <w:t xml:space="preserve">*If no matches are found, the value </w:t>
      </w:r>
      <w:proofErr w:type="gramStart"/>
      <w:r w:rsidR="008F3B7B" w:rsidRPr="00856E5E">
        <w:rPr>
          <w:rFonts w:ascii="Times New Roman" w:hAnsi="Times New Roman" w:cs="Times New Roman"/>
          <w:b/>
          <w:color w:val="333333"/>
          <w:sz w:val="28"/>
          <w:szCs w:val="28"/>
        </w:rPr>
        <w:t>None</w:t>
      </w:r>
      <w:proofErr w:type="gramEnd"/>
      <w:r w:rsidR="008F3B7B" w:rsidRPr="00856E5E">
        <w:rPr>
          <w:rFonts w:ascii="Times New Roman" w:hAnsi="Times New Roman" w:cs="Times New Roman"/>
          <w:b/>
          <w:color w:val="333333"/>
          <w:sz w:val="28"/>
          <w:szCs w:val="28"/>
        </w:rPr>
        <w:t xml:space="preserve"> is returned</w:t>
      </w:r>
      <w:r w:rsidR="008F3B7B" w:rsidRPr="00F1301B">
        <w:rPr>
          <w:rFonts w:ascii="Times New Roman" w:hAnsi="Times New Roman" w:cs="Times New Roman"/>
          <w:color w:val="333333"/>
          <w:sz w:val="28"/>
          <w:szCs w:val="28"/>
        </w:rPr>
        <w:t>:</w:t>
      </w:r>
    </w:p>
    <w:p w:rsidR="008F3B7B" w:rsidRPr="00F1301B" w:rsidRDefault="008F3B7B" w:rsidP="00E72B00">
      <w:pPr>
        <w:spacing w:after="0"/>
        <w:jc w:val="both"/>
        <w:rPr>
          <w:rFonts w:ascii="Times New Roman" w:hAnsi="Times New Roman" w:cs="Times New Roman"/>
          <w:b/>
          <w:color w:val="333333"/>
          <w:sz w:val="28"/>
          <w:szCs w:val="28"/>
          <w:u w:val="single"/>
        </w:rPr>
      </w:pPr>
      <w:r w:rsidRPr="00F1301B">
        <w:rPr>
          <w:rFonts w:ascii="Times New Roman" w:hAnsi="Times New Roman" w:cs="Times New Roman"/>
          <w:b/>
          <w:color w:val="333333"/>
          <w:sz w:val="28"/>
          <w:szCs w:val="28"/>
          <w:u w:val="single"/>
        </w:rPr>
        <w:t>Example</w:t>
      </w:r>
    </w:p>
    <w:p w:rsidR="008F3B7B" w:rsidRPr="00F1301B" w:rsidRDefault="008F3B7B" w:rsidP="00E72B00">
      <w:pPr>
        <w:spacing w:after="0"/>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Make a search that returns no match:</w:t>
      </w:r>
    </w:p>
    <w:p w:rsidR="008F3B7B" w:rsidRPr="00F1301B" w:rsidRDefault="008F3B7B" w:rsidP="00E72B00">
      <w:pPr>
        <w:spacing w:after="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import</w:t>
      </w:r>
      <w:proofErr w:type="gramEnd"/>
      <w:r w:rsidRPr="00F1301B">
        <w:rPr>
          <w:rFonts w:ascii="Times New Roman" w:hAnsi="Times New Roman" w:cs="Times New Roman"/>
          <w:color w:val="333333"/>
          <w:sz w:val="28"/>
          <w:szCs w:val="28"/>
        </w:rPr>
        <w:t xml:space="preserve"> re</w:t>
      </w:r>
    </w:p>
    <w:p w:rsidR="008F3B7B" w:rsidRPr="00F1301B" w:rsidRDefault="008F3B7B" w:rsidP="00E72B00">
      <w:pPr>
        <w:spacing w:after="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txt</w:t>
      </w:r>
      <w:proofErr w:type="gramEnd"/>
      <w:r w:rsidRPr="00F1301B">
        <w:rPr>
          <w:rFonts w:ascii="Times New Roman" w:hAnsi="Times New Roman" w:cs="Times New Roman"/>
          <w:color w:val="333333"/>
          <w:sz w:val="28"/>
          <w:szCs w:val="28"/>
        </w:rPr>
        <w:t xml:space="preserve"> = "The rain in Spain"</w:t>
      </w:r>
    </w:p>
    <w:p w:rsidR="008F3B7B" w:rsidRPr="00F1301B" w:rsidRDefault="008F3B7B" w:rsidP="00E72B00">
      <w:pPr>
        <w:spacing w:after="0"/>
        <w:jc w:val="both"/>
        <w:rPr>
          <w:rFonts w:ascii="Times New Roman" w:hAnsi="Times New Roman" w:cs="Times New Roman"/>
          <w:color w:val="333333"/>
          <w:sz w:val="28"/>
          <w:szCs w:val="28"/>
        </w:rPr>
      </w:pPr>
      <w:r w:rsidRPr="00F1301B">
        <w:rPr>
          <w:rFonts w:ascii="Times New Roman" w:hAnsi="Times New Roman" w:cs="Times New Roman"/>
          <w:color w:val="333333"/>
          <w:sz w:val="28"/>
          <w:szCs w:val="28"/>
        </w:rPr>
        <w:t xml:space="preserve">x = </w:t>
      </w:r>
      <w:proofErr w:type="spellStart"/>
      <w:proofErr w:type="gramStart"/>
      <w:r w:rsidRPr="00F1301B">
        <w:rPr>
          <w:rFonts w:ascii="Times New Roman" w:hAnsi="Times New Roman" w:cs="Times New Roman"/>
          <w:color w:val="333333"/>
          <w:sz w:val="28"/>
          <w:szCs w:val="28"/>
        </w:rPr>
        <w:t>re.search</w:t>
      </w:r>
      <w:proofErr w:type="spellEnd"/>
      <w:r w:rsidRPr="00F1301B">
        <w:rPr>
          <w:rFonts w:ascii="Times New Roman" w:hAnsi="Times New Roman" w:cs="Times New Roman"/>
          <w:color w:val="333333"/>
          <w:sz w:val="28"/>
          <w:szCs w:val="28"/>
        </w:rPr>
        <w:t>(</w:t>
      </w:r>
      <w:proofErr w:type="gramEnd"/>
      <w:r w:rsidRPr="00F1301B">
        <w:rPr>
          <w:rFonts w:ascii="Times New Roman" w:hAnsi="Times New Roman" w:cs="Times New Roman"/>
          <w:color w:val="333333"/>
          <w:sz w:val="28"/>
          <w:szCs w:val="28"/>
        </w:rPr>
        <w:t>"Portugal", txt)</w:t>
      </w:r>
    </w:p>
    <w:p w:rsidR="008524CF" w:rsidRDefault="008F3B7B" w:rsidP="00E72B00">
      <w:pPr>
        <w:spacing w:after="0"/>
        <w:jc w:val="both"/>
        <w:rPr>
          <w:rFonts w:ascii="Times New Roman" w:hAnsi="Times New Roman" w:cs="Times New Roman"/>
          <w:color w:val="333333"/>
          <w:sz w:val="28"/>
          <w:szCs w:val="28"/>
        </w:rPr>
      </w:pPr>
      <w:proofErr w:type="gramStart"/>
      <w:r w:rsidRPr="00F1301B">
        <w:rPr>
          <w:rFonts w:ascii="Times New Roman" w:hAnsi="Times New Roman" w:cs="Times New Roman"/>
          <w:color w:val="333333"/>
          <w:sz w:val="28"/>
          <w:szCs w:val="28"/>
        </w:rPr>
        <w:t>print(</w:t>
      </w:r>
      <w:proofErr w:type="gramEnd"/>
      <w:r w:rsidRPr="00F1301B">
        <w:rPr>
          <w:rFonts w:ascii="Times New Roman" w:hAnsi="Times New Roman" w:cs="Times New Roman"/>
          <w:color w:val="333333"/>
          <w:sz w:val="28"/>
          <w:szCs w:val="28"/>
        </w:rPr>
        <w:t>x)</w:t>
      </w:r>
    </w:p>
    <w:p w:rsidR="00DE5B86" w:rsidRPr="00F1301B" w:rsidRDefault="00DE5B86" w:rsidP="00E72B00">
      <w:pPr>
        <w:spacing w:after="0"/>
        <w:jc w:val="both"/>
        <w:rPr>
          <w:rFonts w:ascii="Times New Roman" w:hAnsi="Times New Roman" w:cs="Times New Roman"/>
          <w:color w:val="333333"/>
          <w:sz w:val="28"/>
          <w:szCs w:val="28"/>
        </w:rPr>
      </w:pPr>
    </w:p>
    <w:p w:rsidR="00B0063E" w:rsidRPr="00F1301B" w:rsidRDefault="00B0063E" w:rsidP="00B0063E">
      <w:pPr>
        <w:spacing w:after="0" w:line="360" w:lineRule="atLeast"/>
        <w:ind w:right="48"/>
        <w:outlineLvl w:val="1"/>
        <w:rPr>
          <w:rFonts w:ascii="Times New Roman" w:eastAsia="Times New Roman" w:hAnsi="Times New Roman" w:cs="Times New Roman"/>
          <w:b/>
          <w:bCs/>
          <w:color w:val="121214"/>
          <w:spacing w:val="-15"/>
          <w:sz w:val="28"/>
          <w:szCs w:val="28"/>
          <w:u w:val="single"/>
        </w:rPr>
      </w:pPr>
      <w:r w:rsidRPr="00F1301B">
        <w:rPr>
          <w:rFonts w:ascii="Times New Roman" w:eastAsia="Times New Roman" w:hAnsi="Times New Roman" w:cs="Times New Roman"/>
          <w:b/>
          <w:bCs/>
          <w:color w:val="121214"/>
          <w:spacing w:val="-15"/>
          <w:sz w:val="28"/>
          <w:szCs w:val="28"/>
          <w:u w:val="single"/>
        </w:rPr>
        <w:t xml:space="preserve">The </w:t>
      </w:r>
      <w:proofErr w:type="gramStart"/>
      <w:r w:rsidRPr="00F1301B">
        <w:rPr>
          <w:rFonts w:ascii="Times New Roman" w:eastAsia="Times New Roman" w:hAnsi="Times New Roman" w:cs="Times New Roman"/>
          <w:b/>
          <w:bCs/>
          <w:color w:val="121214"/>
          <w:spacing w:val="-15"/>
          <w:sz w:val="28"/>
          <w:szCs w:val="28"/>
          <w:u w:val="single"/>
        </w:rPr>
        <w:t>split(</w:t>
      </w:r>
      <w:proofErr w:type="gramEnd"/>
      <w:r w:rsidRPr="00F1301B">
        <w:rPr>
          <w:rFonts w:ascii="Times New Roman" w:eastAsia="Times New Roman" w:hAnsi="Times New Roman" w:cs="Times New Roman"/>
          <w:b/>
          <w:bCs/>
          <w:color w:val="121214"/>
          <w:spacing w:val="-15"/>
          <w:sz w:val="28"/>
          <w:szCs w:val="28"/>
          <w:u w:val="single"/>
        </w:rPr>
        <w:t>) Function</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 xml:space="preserve">The </w:t>
      </w:r>
      <w:proofErr w:type="gramStart"/>
      <w:r w:rsidRPr="00F1301B">
        <w:rPr>
          <w:rFonts w:ascii="Times New Roman" w:eastAsia="Times New Roman" w:hAnsi="Times New Roman" w:cs="Times New Roman"/>
          <w:bCs/>
          <w:color w:val="121214"/>
          <w:spacing w:val="-15"/>
          <w:sz w:val="28"/>
          <w:szCs w:val="28"/>
        </w:rPr>
        <w:t>split(</w:t>
      </w:r>
      <w:proofErr w:type="gramEnd"/>
      <w:r w:rsidRPr="00F1301B">
        <w:rPr>
          <w:rFonts w:ascii="Times New Roman" w:eastAsia="Times New Roman" w:hAnsi="Times New Roman" w:cs="Times New Roman"/>
          <w:bCs/>
          <w:color w:val="121214"/>
          <w:spacing w:val="-15"/>
          <w:sz w:val="28"/>
          <w:szCs w:val="28"/>
        </w:rPr>
        <w:t>) function returns a list where the string has been split at each match:</w:t>
      </w:r>
    </w:p>
    <w:p w:rsidR="00B0063E" w:rsidRPr="00F1301B" w:rsidRDefault="00B0063E" w:rsidP="00B0063E">
      <w:pPr>
        <w:spacing w:after="0" w:line="360" w:lineRule="atLeast"/>
        <w:ind w:right="48"/>
        <w:outlineLvl w:val="1"/>
        <w:rPr>
          <w:rFonts w:ascii="Times New Roman" w:eastAsia="Times New Roman" w:hAnsi="Times New Roman" w:cs="Times New Roman"/>
          <w:b/>
          <w:bCs/>
          <w:color w:val="121214"/>
          <w:spacing w:val="-15"/>
          <w:sz w:val="28"/>
          <w:szCs w:val="28"/>
          <w:u w:val="single"/>
        </w:rPr>
      </w:pPr>
      <w:r w:rsidRPr="00F1301B">
        <w:rPr>
          <w:rFonts w:ascii="Times New Roman" w:eastAsia="Times New Roman" w:hAnsi="Times New Roman" w:cs="Times New Roman"/>
          <w:b/>
          <w:bCs/>
          <w:color w:val="121214"/>
          <w:spacing w:val="-15"/>
          <w:sz w:val="28"/>
          <w:szCs w:val="28"/>
          <w:u w:val="single"/>
        </w:rPr>
        <w:t>Example</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Split at each white-space character:</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import</w:t>
      </w:r>
      <w:proofErr w:type="gramEnd"/>
      <w:r w:rsidRPr="00F1301B">
        <w:rPr>
          <w:rFonts w:ascii="Times New Roman" w:eastAsia="Times New Roman" w:hAnsi="Times New Roman" w:cs="Times New Roman"/>
          <w:bCs/>
          <w:color w:val="121214"/>
          <w:spacing w:val="-15"/>
          <w:sz w:val="28"/>
          <w:szCs w:val="28"/>
        </w:rPr>
        <w:t xml:space="preserve"> re</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txt</w:t>
      </w:r>
      <w:proofErr w:type="gramEnd"/>
      <w:r w:rsidRPr="00F1301B">
        <w:rPr>
          <w:rFonts w:ascii="Times New Roman" w:eastAsia="Times New Roman" w:hAnsi="Times New Roman" w:cs="Times New Roman"/>
          <w:bCs/>
          <w:color w:val="121214"/>
          <w:spacing w:val="-15"/>
          <w:sz w:val="28"/>
          <w:szCs w:val="28"/>
        </w:rPr>
        <w:t xml:space="preserve"> = "The rain in Spain"</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 xml:space="preserve">x = </w:t>
      </w:r>
      <w:proofErr w:type="spellStart"/>
      <w:proofErr w:type="gramStart"/>
      <w:r w:rsidRPr="00F1301B">
        <w:rPr>
          <w:rFonts w:ascii="Times New Roman" w:eastAsia="Times New Roman" w:hAnsi="Times New Roman" w:cs="Times New Roman"/>
          <w:bCs/>
          <w:color w:val="121214"/>
          <w:spacing w:val="-15"/>
          <w:sz w:val="28"/>
          <w:szCs w:val="28"/>
        </w:rPr>
        <w:t>re.split</w:t>
      </w:r>
      <w:proofErr w:type="spellEnd"/>
      <w:r w:rsidRPr="00F1301B">
        <w:rPr>
          <w:rFonts w:ascii="Times New Roman" w:eastAsia="Times New Roman" w:hAnsi="Times New Roman" w:cs="Times New Roman"/>
          <w:bCs/>
          <w:color w:val="121214"/>
          <w:spacing w:val="-15"/>
          <w:sz w:val="28"/>
          <w:szCs w:val="28"/>
        </w:rPr>
        <w:t>(</w:t>
      </w:r>
      <w:proofErr w:type="gramEnd"/>
      <w:r w:rsidRPr="00F1301B">
        <w:rPr>
          <w:rFonts w:ascii="Times New Roman" w:eastAsia="Times New Roman" w:hAnsi="Times New Roman" w:cs="Times New Roman"/>
          <w:bCs/>
          <w:color w:val="121214"/>
          <w:spacing w:val="-15"/>
          <w:sz w:val="28"/>
          <w:szCs w:val="28"/>
        </w:rPr>
        <w:t>"\s", txt)</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print(</w:t>
      </w:r>
      <w:proofErr w:type="gramEnd"/>
      <w:r w:rsidRPr="00F1301B">
        <w:rPr>
          <w:rFonts w:ascii="Times New Roman" w:eastAsia="Times New Roman" w:hAnsi="Times New Roman" w:cs="Times New Roman"/>
          <w:bCs/>
          <w:color w:val="121214"/>
          <w:spacing w:val="-15"/>
          <w:sz w:val="28"/>
          <w:szCs w:val="28"/>
        </w:rPr>
        <w:t>x)</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
    <w:p w:rsidR="00B0063E" w:rsidRPr="00F1301B" w:rsidRDefault="00856E5E" w:rsidP="00B0063E">
      <w:pPr>
        <w:spacing w:after="0" w:line="360" w:lineRule="atLeast"/>
        <w:ind w:right="48"/>
        <w:outlineLvl w:val="1"/>
        <w:rPr>
          <w:rFonts w:ascii="Times New Roman" w:eastAsia="Times New Roman" w:hAnsi="Times New Roman" w:cs="Times New Roman"/>
          <w:bCs/>
          <w:color w:val="121214"/>
          <w:spacing w:val="-15"/>
          <w:sz w:val="28"/>
          <w:szCs w:val="28"/>
        </w:rPr>
      </w:pPr>
      <w:r>
        <w:rPr>
          <w:rFonts w:ascii="Times New Roman" w:eastAsia="Times New Roman" w:hAnsi="Times New Roman" w:cs="Times New Roman"/>
          <w:bCs/>
          <w:color w:val="121214"/>
          <w:spacing w:val="-15"/>
          <w:sz w:val="28"/>
          <w:szCs w:val="28"/>
        </w:rPr>
        <w:t>*</w:t>
      </w:r>
      <w:r w:rsidR="00B0063E" w:rsidRPr="00F1301B">
        <w:rPr>
          <w:rFonts w:ascii="Times New Roman" w:eastAsia="Times New Roman" w:hAnsi="Times New Roman" w:cs="Times New Roman"/>
          <w:bCs/>
          <w:color w:val="121214"/>
          <w:spacing w:val="-15"/>
          <w:sz w:val="28"/>
          <w:szCs w:val="28"/>
        </w:rPr>
        <w:t xml:space="preserve">You can control the number of occurrences by specifying the </w:t>
      </w:r>
      <w:proofErr w:type="spellStart"/>
      <w:r w:rsidR="00B0063E" w:rsidRPr="00F1301B">
        <w:rPr>
          <w:rFonts w:ascii="Times New Roman" w:eastAsia="Times New Roman" w:hAnsi="Times New Roman" w:cs="Times New Roman"/>
          <w:bCs/>
          <w:color w:val="121214"/>
          <w:spacing w:val="-15"/>
          <w:sz w:val="28"/>
          <w:szCs w:val="28"/>
        </w:rPr>
        <w:t>maxsplit</w:t>
      </w:r>
      <w:proofErr w:type="spellEnd"/>
      <w:r w:rsidR="00B0063E" w:rsidRPr="00F1301B">
        <w:rPr>
          <w:rFonts w:ascii="Times New Roman" w:eastAsia="Times New Roman" w:hAnsi="Times New Roman" w:cs="Times New Roman"/>
          <w:bCs/>
          <w:color w:val="121214"/>
          <w:spacing w:val="-15"/>
          <w:sz w:val="28"/>
          <w:szCs w:val="28"/>
        </w:rPr>
        <w:t xml:space="preserve"> parameter:</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
    <w:p w:rsidR="00B0063E" w:rsidRPr="00F1301B" w:rsidRDefault="00B0063E" w:rsidP="00B0063E">
      <w:pPr>
        <w:spacing w:after="0" w:line="360" w:lineRule="atLeast"/>
        <w:ind w:right="48"/>
        <w:outlineLvl w:val="1"/>
        <w:rPr>
          <w:rFonts w:ascii="Times New Roman" w:eastAsia="Times New Roman" w:hAnsi="Times New Roman" w:cs="Times New Roman"/>
          <w:b/>
          <w:bCs/>
          <w:color w:val="121214"/>
          <w:spacing w:val="-15"/>
          <w:sz w:val="28"/>
          <w:szCs w:val="28"/>
          <w:u w:val="single"/>
        </w:rPr>
      </w:pPr>
      <w:r w:rsidRPr="00F1301B">
        <w:rPr>
          <w:rFonts w:ascii="Times New Roman" w:eastAsia="Times New Roman" w:hAnsi="Times New Roman" w:cs="Times New Roman"/>
          <w:b/>
          <w:bCs/>
          <w:color w:val="121214"/>
          <w:spacing w:val="-15"/>
          <w:sz w:val="28"/>
          <w:szCs w:val="28"/>
          <w:u w:val="single"/>
        </w:rPr>
        <w:t>Example</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lastRenderedPageBreak/>
        <w:t>Split the string only at the first occurrence:</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import</w:t>
      </w:r>
      <w:proofErr w:type="gramEnd"/>
      <w:r w:rsidRPr="00F1301B">
        <w:rPr>
          <w:rFonts w:ascii="Times New Roman" w:eastAsia="Times New Roman" w:hAnsi="Times New Roman" w:cs="Times New Roman"/>
          <w:bCs/>
          <w:color w:val="121214"/>
          <w:spacing w:val="-15"/>
          <w:sz w:val="28"/>
          <w:szCs w:val="28"/>
        </w:rPr>
        <w:t xml:space="preserve"> re</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txt</w:t>
      </w:r>
      <w:proofErr w:type="gramEnd"/>
      <w:r w:rsidRPr="00F1301B">
        <w:rPr>
          <w:rFonts w:ascii="Times New Roman" w:eastAsia="Times New Roman" w:hAnsi="Times New Roman" w:cs="Times New Roman"/>
          <w:bCs/>
          <w:color w:val="121214"/>
          <w:spacing w:val="-15"/>
          <w:sz w:val="28"/>
          <w:szCs w:val="28"/>
        </w:rPr>
        <w:t xml:space="preserve"> = "The rain in Spain"</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 xml:space="preserve">x = </w:t>
      </w:r>
      <w:proofErr w:type="spellStart"/>
      <w:proofErr w:type="gramStart"/>
      <w:r w:rsidRPr="00F1301B">
        <w:rPr>
          <w:rFonts w:ascii="Times New Roman" w:eastAsia="Times New Roman" w:hAnsi="Times New Roman" w:cs="Times New Roman"/>
          <w:bCs/>
          <w:color w:val="121214"/>
          <w:spacing w:val="-15"/>
          <w:sz w:val="28"/>
          <w:szCs w:val="28"/>
        </w:rPr>
        <w:t>re.split</w:t>
      </w:r>
      <w:proofErr w:type="spellEnd"/>
      <w:r w:rsidRPr="00F1301B">
        <w:rPr>
          <w:rFonts w:ascii="Times New Roman" w:eastAsia="Times New Roman" w:hAnsi="Times New Roman" w:cs="Times New Roman"/>
          <w:bCs/>
          <w:color w:val="121214"/>
          <w:spacing w:val="-15"/>
          <w:sz w:val="28"/>
          <w:szCs w:val="28"/>
        </w:rPr>
        <w:t>(</w:t>
      </w:r>
      <w:proofErr w:type="gramEnd"/>
      <w:r w:rsidRPr="00F1301B">
        <w:rPr>
          <w:rFonts w:ascii="Times New Roman" w:eastAsia="Times New Roman" w:hAnsi="Times New Roman" w:cs="Times New Roman"/>
          <w:bCs/>
          <w:color w:val="121214"/>
          <w:spacing w:val="-15"/>
          <w:sz w:val="28"/>
          <w:szCs w:val="28"/>
        </w:rPr>
        <w:t>"\s", txt, 1)</w:t>
      </w:r>
    </w:p>
    <w:p w:rsidR="00B0063E"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print(</w:t>
      </w:r>
      <w:proofErr w:type="gramEnd"/>
      <w:r w:rsidRPr="00F1301B">
        <w:rPr>
          <w:rFonts w:ascii="Times New Roman" w:eastAsia="Times New Roman" w:hAnsi="Times New Roman" w:cs="Times New Roman"/>
          <w:bCs/>
          <w:color w:val="121214"/>
          <w:spacing w:val="-15"/>
          <w:sz w:val="28"/>
          <w:szCs w:val="28"/>
        </w:rPr>
        <w:t xml:space="preserve">x) </w:t>
      </w:r>
    </w:p>
    <w:p w:rsidR="00DE5B86" w:rsidRPr="00F1301B" w:rsidRDefault="00DE5B86" w:rsidP="00B0063E">
      <w:pPr>
        <w:spacing w:after="0" w:line="360" w:lineRule="atLeast"/>
        <w:ind w:right="48"/>
        <w:outlineLvl w:val="1"/>
        <w:rPr>
          <w:rFonts w:ascii="Times New Roman" w:eastAsia="Times New Roman" w:hAnsi="Times New Roman" w:cs="Times New Roman"/>
          <w:bCs/>
          <w:color w:val="121214"/>
          <w:spacing w:val="-15"/>
          <w:sz w:val="28"/>
          <w:szCs w:val="28"/>
        </w:rPr>
      </w:pPr>
    </w:p>
    <w:p w:rsidR="00B0063E" w:rsidRPr="00F1301B" w:rsidRDefault="00B0063E" w:rsidP="00B0063E">
      <w:pPr>
        <w:spacing w:after="0" w:line="360" w:lineRule="atLeast"/>
        <w:ind w:right="48"/>
        <w:outlineLvl w:val="1"/>
        <w:rPr>
          <w:rFonts w:ascii="Times New Roman" w:eastAsia="Times New Roman" w:hAnsi="Times New Roman" w:cs="Times New Roman"/>
          <w:b/>
          <w:bCs/>
          <w:color w:val="121214"/>
          <w:spacing w:val="-15"/>
          <w:sz w:val="28"/>
          <w:szCs w:val="28"/>
          <w:u w:val="single"/>
        </w:rPr>
      </w:pPr>
      <w:r w:rsidRPr="00F1301B">
        <w:rPr>
          <w:rFonts w:ascii="Times New Roman" w:eastAsia="Times New Roman" w:hAnsi="Times New Roman" w:cs="Times New Roman"/>
          <w:b/>
          <w:bCs/>
          <w:color w:val="121214"/>
          <w:spacing w:val="-15"/>
          <w:sz w:val="28"/>
          <w:szCs w:val="28"/>
          <w:u w:val="single"/>
        </w:rPr>
        <w:t xml:space="preserve">The </w:t>
      </w:r>
      <w:proofErr w:type="gramStart"/>
      <w:r w:rsidRPr="00F1301B">
        <w:rPr>
          <w:rFonts w:ascii="Times New Roman" w:eastAsia="Times New Roman" w:hAnsi="Times New Roman" w:cs="Times New Roman"/>
          <w:b/>
          <w:bCs/>
          <w:color w:val="121214"/>
          <w:spacing w:val="-15"/>
          <w:sz w:val="28"/>
          <w:szCs w:val="28"/>
          <w:u w:val="single"/>
        </w:rPr>
        <w:t>sub(</w:t>
      </w:r>
      <w:proofErr w:type="gramEnd"/>
      <w:r w:rsidRPr="00F1301B">
        <w:rPr>
          <w:rFonts w:ascii="Times New Roman" w:eastAsia="Times New Roman" w:hAnsi="Times New Roman" w:cs="Times New Roman"/>
          <w:b/>
          <w:bCs/>
          <w:color w:val="121214"/>
          <w:spacing w:val="-15"/>
          <w:sz w:val="28"/>
          <w:szCs w:val="28"/>
          <w:u w:val="single"/>
        </w:rPr>
        <w:t>) Function</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 xml:space="preserve">The </w:t>
      </w:r>
      <w:proofErr w:type="gramStart"/>
      <w:r w:rsidRPr="00F1301B">
        <w:rPr>
          <w:rFonts w:ascii="Times New Roman" w:eastAsia="Times New Roman" w:hAnsi="Times New Roman" w:cs="Times New Roman"/>
          <w:bCs/>
          <w:color w:val="121214"/>
          <w:spacing w:val="-15"/>
          <w:sz w:val="28"/>
          <w:szCs w:val="28"/>
        </w:rPr>
        <w:t>sub(</w:t>
      </w:r>
      <w:proofErr w:type="gramEnd"/>
      <w:r w:rsidRPr="00F1301B">
        <w:rPr>
          <w:rFonts w:ascii="Times New Roman" w:eastAsia="Times New Roman" w:hAnsi="Times New Roman" w:cs="Times New Roman"/>
          <w:bCs/>
          <w:color w:val="121214"/>
          <w:spacing w:val="-15"/>
          <w:sz w:val="28"/>
          <w:szCs w:val="28"/>
        </w:rPr>
        <w:t>) function replaces the matches with the text of your choice:</w:t>
      </w:r>
    </w:p>
    <w:p w:rsidR="00B0063E" w:rsidRPr="00F1301B" w:rsidRDefault="00B0063E" w:rsidP="00B0063E">
      <w:pPr>
        <w:spacing w:after="0" w:line="360" w:lineRule="atLeast"/>
        <w:ind w:right="48"/>
        <w:outlineLvl w:val="1"/>
        <w:rPr>
          <w:rFonts w:ascii="Times New Roman" w:eastAsia="Times New Roman" w:hAnsi="Times New Roman" w:cs="Times New Roman"/>
          <w:b/>
          <w:bCs/>
          <w:color w:val="121214"/>
          <w:spacing w:val="-15"/>
          <w:sz w:val="28"/>
          <w:szCs w:val="28"/>
          <w:u w:val="single"/>
        </w:rPr>
      </w:pPr>
      <w:r w:rsidRPr="00F1301B">
        <w:rPr>
          <w:rFonts w:ascii="Times New Roman" w:eastAsia="Times New Roman" w:hAnsi="Times New Roman" w:cs="Times New Roman"/>
          <w:b/>
          <w:bCs/>
          <w:color w:val="121214"/>
          <w:spacing w:val="-15"/>
          <w:sz w:val="28"/>
          <w:szCs w:val="28"/>
          <w:u w:val="single"/>
        </w:rPr>
        <w:t>Example</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Replace every white-space character with the number 9:</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import</w:t>
      </w:r>
      <w:proofErr w:type="gramEnd"/>
      <w:r w:rsidRPr="00F1301B">
        <w:rPr>
          <w:rFonts w:ascii="Times New Roman" w:eastAsia="Times New Roman" w:hAnsi="Times New Roman" w:cs="Times New Roman"/>
          <w:bCs/>
          <w:color w:val="121214"/>
          <w:spacing w:val="-15"/>
          <w:sz w:val="28"/>
          <w:szCs w:val="28"/>
        </w:rPr>
        <w:t xml:space="preserve"> re</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txt</w:t>
      </w:r>
      <w:proofErr w:type="gramEnd"/>
      <w:r w:rsidRPr="00F1301B">
        <w:rPr>
          <w:rFonts w:ascii="Times New Roman" w:eastAsia="Times New Roman" w:hAnsi="Times New Roman" w:cs="Times New Roman"/>
          <w:bCs/>
          <w:color w:val="121214"/>
          <w:spacing w:val="-15"/>
          <w:sz w:val="28"/>
          <w:szCs w:val="28"/>
        </w:rPr>
        <w:t xml:space="preserve"> = "The rain in Spain"</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 xml:space="preserve">x = </w:t>
      </w:r>
      <w:proofErr w:type="gramStart"/>
      <w:r w:rsidRPr="00F1301B">
        <w:rPr>
          <w:rFonts w:ascii="Times New Roman" w:eastAsia="Times New Roman" w:hAnsi="Times New Roman" w:cs="Times New Roman"/>
          <w:bCs/>
          <w:color w:val="121214"/>
          <w:spacing w:val="-15"/>
          <w:sz w:val="28"/>
          <w:szCs w:val="28"/>
        </w:rPr>
        <w:t>re.sub(</w:t>
      </w:r>
      <w:proofErr w:type="gramEnd"/>
      <w:r w:rsidRPr="00F1301B">
        <w:rPr>
          <w:rFonts w:ascii="Times New Roman" w:eastAsia="Times New Roman" w:hAnsi="Times New Roman" w:cs="Times New Roman"/>
          <w:bCs/>
          <w:color w:val="121214"/>
          <w:spacing w:val="-15"/>
          <w:sz w:val="28"/>
          <w:szCs w:val="28"/>
        </w:rPr>
        <w:t>"\s", "9", txt)</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print(</w:t>
      </w:r>
      <w:proofErr w:type="gramEnd"/>
      <w:r w:rsidRPr="00F1301B">
        <w:rPr>
          <w:rFonts w:ascii="Times New Roman" w:eastAsia="Times New Roman" w:hAnsi="Times New Roman" w:cs="Times New Roman"/>
          <w:bCs/>
          <w:color w:val="121214"/>
          <w:spacing w:val="-15"/>
          <w:sz w:val="28"/>
          <w:szCs w:val="28"/>
        </w:rPr>
        <w:t>x)</w:t>
      </w:r>
    </w:p>
    <w:p w:rsidR="00C8323D" w:rsidRPr="00F1301B" w:rsidRDefault="00C8323D" w:rsidP="00B0063E">
      <w:pPr>
        <w:spacing w:after="0" w:line="360" w:lineRule="atLeast"/>
        <w:ind w:right="48"/>
        <w:outlineLvl w:val="1"/>
        <w:rPr>
          <w:rFonts w:ascii="Times New Roman" w:eastAsia="Times New Roman" w:hAnsi="Times New Roman" w:cs="Times New Roman"/>
          <w:bCs/>
          <w:color w:val="121214"/>
          <w:spacing w:val="-15"/>
          <w:sz w:val="28"/>
          <w:szCs w:val="28"/>
        </w:rPr>
      </w:pP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You can control the number of replacements by specifying the count parameter:</w:t>
      </w:r>
    </w:p>
    <w:p w:rsidR="00B0063E" w:rsidRPr="00F1301B" w:rsidRDefault="00B0063E" w:rsidP="00B0063E">
      <w:pPr>
        <w:spacing w:after="0" w:line="360" w:lineRule="atLeast"/>
        <w:ind w:right="48"/>
        <w:outlineLvl w:val="1"/>
        <w:rPr>
          <w:rFonts w:ascii="Times New Roman" w:eastAsia="Times New Roman" w:hAnsi="Times New Roman" w:cs="Times New Roman"/>
          <w:b/>
          <w:bCs/>
          <w:color w:val="121214"/>
          <w:spacing w:val="-15"/>
          <w:sz w:val="28"/>
          <w:szCs w:val="28"/>
          <w:u w:val="single"/>
        </w:rPr>
      </w:pPr>
      <w:r w:rsidRPr="00F1301B">
        <w:rPr>
          <w:rFonts w:ascii="Times New Roman" w:eastAsia="Times New Roman" w:hAnsi="Times New Roman" w:cs="Times New Roman"/>
          <w:b/>
          <w:bCs/>
          <w:color w:val="121214"/>
          <w:spacing w:val="-15"/>
          <w:sz w:val="28"/>
          <w:szCs w:val="28"/>
          <w:u w:val="single"/>
        </w:rPr>
        <w:t>Example</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Replace the first 2 occurrences:</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import</w:t>
      </w:r>
      <w:proofErr w:type="gramEnd"/>
      <w:r w:rsidRPr="00F1301B">
        <w:rPr>
          <w:rFonts w:ascii="Times New Roman" w:eastAsia="Times New Roman" w:hAnsi="Times New Roman" w:cs="Times New Roman"/>
          <w:bCs/>
          <w:color w:val="121214"/>
          <w:spacing w:val="-15"/>
          <w:sz w:val="28"/>
          <w:szCs w:val="28"/>
        </w:rPr>
        <w:t xml:space="preserve"> re</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txt</w:t>
      </w:r>
      <w:proofErr w:type="gramEnd"/>
      <w:r w:rsidRPr="00F1301B">
        <w:rPr>
          <w:rFonts w:ascii="Times New Roman" w:eastAsia="Times New Roman" w:hAnsi="Times New Roman" w:cs="Times New Roman"/>
          <w:bCs/>
          <w:color w:val="121214"/>
          <w:spacing w:val="-15"/>
          <w:sz w:val="28"/>
          <w:szCs w:val="28"/>
        </w:rPr>
        <w:t xml:space="preserve"> = "The rain in Spain"</w:t>
      </w:r>
    </w:p>
    <w:p w:rsidR="00B0063E"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r w:rsidRPr="00F1301B">
        <w:rPr>
          <w:rFonts w:ascii="Times New Roman" w:eastAsia="Times New Roman" w:hAnsi="Times New Roman" w:cs="Times New Roman"/>
          <w:bCs/>
          <w:color w:val="121214"/>
          <w:spacing w:val="-15"/>
          <w:sz w:val="28"/>
          <w:szCs w:val="28"/>
        </w:rPr>
        <w:t xml:space="preserve">x = </w:t>
      </w:r>
      <w:proofErr w:type="gramStart"/>
      <w:r w:rsidRPr="00F1301B">
        <w:rPr>
          <w:rFonts w:ascii="Times New Roman" w:eastAsia="Times New Roman" w:hAnsi="Times New Roman" w:cs="Times New Roman"/>
          <w:bCs/>
          <w:color w:val="121214"/>
          <w:spacing w:val="-15"/>
          <w:sz w:val="28"/>
          <w:szCs w:val="28"/>
        </w:rPr>
        <w:t>re.sub(</w:t>
      </w:r>
      <w:proofErr w:type="gramEnd"/>
      <w:r w:rsidRPr="00F1301B">
        <w:rPr>
          <w:rFonts w:ascii="Times New Roman" w:eastAsia="Times New Roman" w:hAnsi="Times New Roman" w:cs="Times New Roman"/>
          <w:bCs/>
          <w:color w:val="121214"/>
          <w:spacing w:val="-15"/>
          <w:sz w:val="28"/>
          <w:szCs w:val="28"/>
        </w:rPr>
        <w:t>"\s", "9", txt, 2)</w:t>
      </w:r>
    </w:p>
    <w:p w:rsidR="008524CF" w:rsidRPr="00F1301B" w:rsidRDefault="00B0063E" w:rsidP="00B0063E">
      <w:pPr>
        <w:spacing w:after="0" w:line="360" w:lineRule="atLeast"/>
        <w:ind w:right="48"/>
        <w:outlineLvl w:val="1"/>
        <w:rPr>
          <w:rFonts w:ascii="Times New Roman" w:eastAsia="Times New Roman" w:hAnsi="Times New Roman" w:cs="Times New Roman"/>
          <w:bCs/>
          <w:color w:val="121214"/>
          <w:spacing w:val="-15"/>
          <w:sz w:val="28"/>
          <w:szCs w:val="28"/>
        </w:rPr>
      </w:pPr>
      <w:proofErr w:type="gramStart"/>
      <w:r w:rsidRPr="00F1301B">
        <w:rPr>
          <w:rFonts w:ascii="Times New Roman" w:eastAsia="Times New Roman" w:hAnsi="Times New Roman" w:cs="Times New Roman"/>
          <w:bCs/>
          <w:color w:val="121214"/>
          <w:spacing w:val="-15"/>
          <w:sz w:val="28"/>
          <w:szCs w:val="28"/>
        </w:rPr>
        <w:t>print(</w:t>
      </w:r>
      <w:proofErr w:type="gramEnd"/>
      <w:r w:rsidRPr="00F1301B">
        <w:rPr>
          <w:rFonts w:ascii="Times New Roman" w:eastAsia="Times New Roman" w:hAnsi="Times New Roman" w:cs="Times New Roman"/>
          <w:bCs/>
          <w:color w:val="121214"/>
          <w:spacing w:val="-15"/>
          <w:sz w:val="28"/>
          <w:szCs w:val="28"/>
        </w:rPr>
        <w:t>x)</w:t>
      </w:r>
    </w:p>
    <w:p w:rsidR="008524CF" w:rsidRPr="00F1301B" w:rsidRDefault="008524CF" w:rsidP="00A2083F">
      <w:pPr>
        <w:spacing w:after="0" w:line="360" w:lineRule="atLeast"/>
        <w:ind w:right="48"/>
        <w:outlineLvl w:val="1"/>
        <w:rPr>
          <w:rFonts w:ascii="Times New Roman" w:eastAsia="Times New Roman" w:hAnsi="Times New Roman" w:cs="Times New Roman"/>
          <w:b/>
          <w:bCs/>
          <w:color w:val="121214"/>
          <w:spacing w:val="-15"/>
          <w:sz w:val="28"/>
          <w:szCs w:val="28"/>
          <w:u w:val="single"/>
        </w:rPr>
      </w:pPr>
    </w:p>
    <w:p w:rsidR="00861E9D" w:rsidRPr="00F1301B" w:rsidRDefault="00861E9D" w:rsidP="00DA5F0F">
      <w:pPr>
        <w:spacing w:after="0" w:line="360" w:lineRule="atLeast"/>
        <w:ind w:right="48"/>
        <w:outlineLvl w:val="1"/>
        <w:rPr>
          <w:rFonts w:ascii="Times New Roman" w:eastAsia="Times New Roman" w:hAnsi="Times New Roman" w:cs="Times New Roman"/>
          <w:b/>
          <w:bCs/>
          <w:color w:val="121214"/>
          <w:spacing w:val="-15"/>
          <w:sz w:val="28"/>
          <w:szCs w:val="28"/>
          <w:u w:val="single"/>
        </w:rPr>
      </w:pPr>
      <w:r w:rsidRPr="00F1301B">
        <w:rPr>
          <w:rFonts w:ascii="Times New Roman" w:eastAsia="Times New Roman" w:hAnsi="Times New Roman" w:cs="Times New Roman"/>
          <w:b/>
          <w:bCs/>
          <w:color w:val="121214"/>
          <w:spacing w:val="-15"/>
          <w:sz w:val="28"/>
          <w:szCs w:val="28"/>
          <w:u w:val="single"/>
        </w:rPr>
        <w:t>Example:-</w:t>
      </w:r>
    </w:p>
    <w:p w:rsidR="00861E9D" w:rsidRPr="00F1301B" w:rsidRDefault="00861E9D" w:rsidP="00861E9D">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import</w:t>
      </w:r>
      <w:proofErr w:type="gramEnd"/>
      <w:r w:rsidRPr="00F1301B">
        <w:rPr>
          <w:rFonts w:ascii="Times New Roman" w:hAnsi="Times New Roman" w:cs="Times New Roman"/>
          <w:sz w:val="28"/>
          <w:szCs w:val="28"/>
        </w:rPr>
        <w:t xml:space="preserve"> re</w:t>
      </w:r>
    </w:p>
    <w:p w:rsidR="00861E9D" w:rsidRPr="00F1301B" w:rsidRDefault="00861E9D" w:rsidP="00861E9D">
      <w:pPr>
        <w:pStyle w:val="NoSpacing"/>
        <w:rPr>
          <w:rFonts w:ascii="Times New Roman" w:hAnsi="Times New Roman" w:cs="Times New Roman"/>
          <w:sz w:val="28"/>
          <w:szCs w:val="28"/>
        </w:rPr>
      </w:pPr>
      <w:proofErr w:type="spellStart"/>
      <w:r w:rsidRPr="00F1301B">
        <w:rPr>
          <w:rFonts w:ascii="Times New Roman" w:hAnsi="Times New Roman" w:cs="Times New Roman"/>
          <w:sz w:val="28"/>
          <w:szCs w:val="28"/>
        </w:rPr>
        <w:t>regex</w:t>
      </w:r>
      <w:proofErr w:type="spellEnd"/>
      <w:r w:rsidRPr="00F1301B">
        <w:rPr>
          <w:rFonts w:ascii="Times New Roman" w:hAnsi="Times New Roman" w:cs="Times New Roman"/>
          <w:sz w:val="28"/>
          <w:szCs w:val="28"/>
        </w:rPr>
        <w:t xml:space="preserve"> = r"([a-</w:t>
      </w:r>
      <w:proofErr w:type="spellStart"/>
      <w:r w:rsidRPr="00F1301B">
        <w:rPr>
          <w:rFonts w:ascii="Times New Roman" w:hAnsi="Times New Roman" w:cs="Times New Roman"/>
          <w:sz w:val="28"/>
          <w:szCs w:val="28"/>
        </w:rPr>
        <w:t>zA</w:t>
      </w:r>
      <w:proofErr w:type="spellEnd"/>
      <w:r w:rsidRPr="00F1301B">
        <w:rPr>
          <w:rFonts w:ascii="Times New Roman" w:hAnsi="Times New Roman" w:cs="Times New Roman"/>
          <w:sz w:val="28"/>
          <w:szCs w:val="28"/>
        </w:rPr>
        <w:t>-Z</w:t>
      </w:r>
      <w:proofErr w:type="gramStart"/>
      <w:r w:rsidRPr="00F1301B">
        <w:rPr>
          <w:rFonts w:ascii="Times New Roman" w:hAnsi="Times New Roman" w:cs="Times New Roman"/>
          <w:sz w:val="28"/>
          <w:szCs w:val="28"/>
        </w:rPr>
        <w:t>]+</w:t>
      </w:r>
      <w:proofErr w:type="gramEnd"/>
      <w:r w:rsidRPr="00F1301B">
        <w:rPr>
          <w:rFonts w:ascii="Times New Roman" w:hAnsi="Times New Roman" w:cs="Times New Roman"/>
          <w:sz w:val="28"/>
          <w:szCs w:val="28"/>
        </w:rPr>
        <w:t>) (\d+)"</w:t>
      </w:r>
    </w:p>
    <w:p w:rsidR="00861E9D" w:rsidRPr="00F1301B" w:rsidRDefault="00861E9D" w:rsidP="00861E9D">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match</w:t>
      </w:r>
      <w:proofErr w:type="gramEnd"/>
      <w:r w:rsidRPr="00F1301B">
        <w:rPr>
          <w:rFonts w:ascii="Times New Roman" w:hAnsi="Times New Roman" w:cs="Times New Roman"/>
          <w:sz w:val="28"/>
          <w:szCs w:val="28"/>
        </w:rPr>
        <w:t xml:space="preserve"> = </w:t>
      </w:r>
      <w:proofErr w:type="spellStart"/>
      <w:r w:rsidRPr="00F1301B">
        <w:rPr>
          <w:rFonts w:ascii="Times New Roman" w:hAnsi="Times New Roman" w:cs="Times New Roman"/>
          <w:sz w:val="28"/>
          <w:szCs w:val="28"/>
        </w:rPr>
        <w:t>re.search</w:t>
      </w:r>
      <w:proofErr w:type="spellEnd"/>
      <w:r w:rsidRPr="00F1301B">
        <w:rPr>
          <w:rFonts w:ascii="Times New Roman" w:hAnsi="Times New Roman" w:cs="Times New Roman"/>
          <w:sz w:val="28"/>
          <w:szCs w:val="28"/>
        </w:rPr>
        <w:t>(</w:t>
      </w:r>
      <w:proofErr w:type="spellStart"/>
      <w:r w:rsidRPr="00F1301B">
        <w:rPr>
          <w:rFonts w:ascii="Times New Roman" w:hAnsi="Times New Roman" w:cs="Times New Roman"/>
          <w:sz w:val="28"/>
          <w:szCs w:val="28"/>
        </w:rPr>
        <w:t>regex</w:t>
      </w:r>
      <w:proofErr w:type="spellEnd"/>
      <w:r w:rsidRPr="00F1301B">
        <w:rPr>
          <w:rFonts w:ascii="Times New Roman" w:hAnsi="Times New Roman" w:cs="Times New Roman"/>
          <w:sz w:val="28"/>
          <w:szCs w:val="28"/>
        </w:rPr>
        <w:t xml:space="preserve">, "I was born on June 24")  </w:t>
      </w:r>
    </w:p>
    <w:p w:rsidR="00861E9D" w:rsidRPr="00F1301B" w:rsidRDefault="00861E9D" w:rsidP="00861E9D">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if</w:t>
      </w:r>
      <w:proofErr w:type="gramEnd"/>
      <w:r w:rsidRPr="00F1301B">
        <w:rPr>
          <w:rFonts w:ascii="Times New Roman" w:hAnsi="Times New Roman" w:cs="Times New Roman"/>
          <w:sz w:val="28"/>
          <w:szCs w:val="28"/>
        </w:rPr>
        <w:t xml:space="preserve"> match != None:  </w:t>
      </w:r>
    </w:p>
    <w:p w:rsidR="00861E9D" w:rsidRPr="00F1301B" w:rsidRDefault="00861E9D" w:rsidP="00861E9D">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print</w:t>
      </w:r>
      <w:proofErr w:type="gramEnd"/>
      <w:r w:rsidRPr="00F1301B">
        <w:rPr>
          <w:rFonts w:ascii="Times New Roman" w:hAnsi="Times New Roman" w:cs="Times New Roman"/>
          <w:sz w:val="28"/>
          <w:szCs w:val="28"/>
        </w:rPr>
        <w:t xml:space="preserve"> "Match at index %s, %s" % (</w:t>
      </w:r>
      <w:proofErr w:type="spellStart"/>
      <w:r w:rsidRPr="00F1301B">
        <w:rPr>
          <w:rFonts w:ascii="Times New Roman" w:hAnsi="Times New Roman" w:cs="Times New Roman"/>
          <w:sz w:val="28"/>
          <w:szCs w:val="28"/>
        </w:rPr>
        <w:t>match.start</w:t>
      </w:r>
      <w:proofErr w:type="spellEnd"/>
      <w:r w:rsidRPr="00F1301B">
        <w:rPr>
          <w:rFonts w:ascii="Times New Roman" w:hAnsi="Times New Roman" w:cs="Times New Roman"/>
          <w:sz w:val="28"/>
          <w:szCs w:val="28"/>
        </w:rPr>
        <w:t xml:space="preserve">(), </w:t>
      </w:r>
      <w:proofErr w:type="spellStart"/>
      <w:r w:rsidRPr="00F1301B">
        <w:rPr>
          <w:rFonts w:ascii="Times New Roman" w:hAnsi="Times New Roman" w:cs="Times New Roman"/>
          <w:sz w:val="28"/>
          <w:szCs w:val="28"/>
        </w:rPr>
        <w:t>match.end</w:t>
      </w:r>
      <w:proofErr w:type="spellEnd"/>
      <w:r w:rsidRPr="00F1301B">
        <w:rPr>
          <w:rFonts w:ascii="Times New Roman" w:hAnsi="Times New Roman" w:cs="Times New Roman"/>
          <w:sz w:val="28"/>
          <w:szCs w:val="28"/>
        </w:rPr>
        <w:t xml:space="preserve">()) </w:t>
      </w:r>
    </w:p>
    <w:p w:rsidR="00861E9D" w:rsidRPr="00F1301B" w:rsidRDefault="00861E9D" w:rsidP="00861E9D">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print</w:t>
      </w:r>
      <w:proofErr w:type="gramEnd"/>
      <w:r w:rsidRPr="00F1301B">
        <w:rPr>
          <w:rFonts w:ascii="Times New Roman" w:hAnsi="Times New Roman" w:cs="Times New Roman"/>
          <w:sz w:val="28"/>
          <w:szCs w:val="28"/>
        </w:rPr>
        <w:t xml:space="preserve"> "Full match: %s" % (</w:t>
      </w:r>
      <w:proofErr w:type="spellStart"/>
      <w:r w:rsidRPr="00F1301B">
        <w:rPr>
          <w:rFonts w:ascii="Times New Roman" w:hAnsi="Times New Roman" w:cs="Times New Roman"/>
          <w:sz w:val="28"/>
          <w:szCs w:val="28"/>
        </w:rPr>
        <w:t>match.group</w:t>
      </w:r>
      <w:proofErr w:type="spellEnd"/>
      <w:r w:rsidRPr="00F1301B">
        <w:rPr>
          <w:rFonts w:ascii="Times New Roman" w:hAnsi="Times New Roman" w:cs="Times New Roman"/>
          <w:sz w:val="28"/>
          <w:szCs w:val="28"/>
        </w:rPr>
        <w:t xml:space="preserve">(0)) </w:t>
      </w:r>
    </w:p>
    <w:p w:rsidR="00861E9D" w:rsidRPr="00F1301B" w:rsidRDefault="00861E9D" w:rsidP="00861E9D">
      <w:pPr>
        <w:pStyle w:val="NoSpacing"/>
        <w:rPr>
          <w:rFonts w:ascii="Times New Roman" w:hAnsi="Times New Roman" w:cs="Times New Roman"/>
          <w:sz w:val="28"/>
          <w:szCs w:val="28"/>
        </w:rPr>
      </w:pPr>
    </w:p>
    <w:p w:rsidR="00861E9D" w:rsidRPr="00F1301B" w:rsidRDefault="00861E9D" w:rsidP="00861E9D">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print</w:t>
      </w:r>
      <w:proofErr w:type="gramEnd"/>
      <w:r w:rsidRPr="00F1301B">
        <w:rPr>
          <w:rFonts w:ascii="Times New Roman" w:hAnsi="Times New Roman" w:cs="Times New Roman"/>
          <w:sz w:val="28"/>
          <w:szCs w:val="28"/>
        </w:rPr>
        <w:t xml:space="preserve"> "Month: %s" % (</w:t>
      </w:r>
      <w:proofErr w:type="spellStart"/>
      <w:r w:rsidRPr="00F1301B">
        <w:rPr>
          <w:rFonts w:ascii="Times New Roman" w:hAnsi="Times New Roman" w:cs="Times New Roman"/>
          <w:sz w:val="28"/>
          <w:szCs w:val="28"/>
        </w:rPr>
        <w:t>match.group</w:t>
      </w:r>
      <w:proofErr w:type="spellEnd"/>
      <w:r w:rsidRPr="00F1301B">
        <w:rPr>
          <w:rFonts w:ascii="Times New Roman" w:hAnsi="Times New Roman" w:cs="Times New Roman"/>
          <w:sz w:val="28"/>
          <w:szCs w:val="28"/>
        </w:rPr>
        <w:t xml:space="preserve">(1)) </w:t>
      </w:r>
    </w:p>
    <w:p w:rsidR="00861E9D" w:rsidRPr="00F1301B" w:rsidRDefault="00861E9D" w:rsidP="00861E9D">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print</w:t>
      </w:r>
      <w:proofErr w:type="gramEnd"/>
      <w:r w:rsidRPr="00F1301B">
        <w:rPr>
          <w:rFonts w:ascii="Times New Roman" w:hAnsi="Times New Roman" w:cs="Times New Roman"/>
          <w:sz w:val="28"/>
          <w:szCs w:val="28"/>
        </w:rPr>
        <w:t xml:space="preserve"> "Day: %s" % (</w:t>
      </w:r>
      <w:proofErr w:type="spellStart"/>
      <w:r w:rsidRPr="00F1301B">
        <w:rPr>
          <w:rFonts w:ascii="Times New Roman" w:hAnsi="Times New Roman" w:cs="Times New Roman"/>
          <w:sz w:val="28"/>
          <w:szCs w:val="28"/>
        </w:rPr>
        <w:t>match.group</w:t>
      </w:r>
      <w:proofErr w:type="spellEnd"/>
      <w:r w:rsidRPr="00F1301B">
        <w:rPr>
          <w:rFonts w:ascii="Times New Roman" w:hAnsi="Times New Roman" w:cs="Times New Roman"/>
          <w:sz w:val="28"/>
          <w:szCs w:val="28"/>
        </w:rPr>
        <w:t xml:space="preserve">(2))   </w:t>
      </w:r>
    </w:p>
    <w:p w:rsidR="00861E9D" w:rsidRPr="00F1301B" w:rsidRDefault="00861E9D" w:rsidP="00861E9D">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else</w:t>
      </w:r>
      <w:proofErr w:type="gramEnd"/>
      <w:r w:rsidRPr="00F1301B">
        <w:rPr>
          <w:rFonts w:ascii="Times New Roman" w:hAnsi="Times New Roman" w:cs="Times New Roman"/>
          <w:sz w:val="28"/>
          <w:szCs w:val="28"/>
        </w:rPr>
        <w:t xml:space="preserve">: </w:t>
      </w:r>
    </w:p>
    <w:p w:rsidR="00861E9D" w:rsidRPr="00F1301B" w:rsidRDefault="00861E9D" w:rsidP="00861E9D">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print</w:t>
      </w:r>
      <w:proofErr w:type="gramEnd"/>
      <w:r w:rsidRPr="00F1301B">
        <w:rPr>
          <w:rFonts w:ascii="Times New Roman" w:hAnsi="Times New Roman" w:cs="Times New Roman"/>
          <w:sz w:val="28"/>
          <w:szCs w:val="28"/>
        </w:rPr>
        <w:t xml:space="preserve"> "The regex pattern does not match."</w:t>
      </w:r>
    </w:p>
    <w:p w:rsidR="00861E9D" w:rsidRPr="00F1301B" w:rsidRDefault="00861E9D" w:rsidP="00861E9D">
      <w:pPr>
        <w:pStyle w:val="NoSpacing"/>
        <w:rPr>
          <w:rFonts w:ascii="Times New Roman" w:hAnsi="Times New Roman" w:cs="Times New Roman"/>
          <w:sz w:val="28"/>
          <w:szCs w:val="28"/>
        </w:rPr>
      </w:pPr>
    </w:p>
    <w:p w:rsidR="00861E9D" w:rsidRPr="00F1301B" w:rsidRDefault="00861E9D" w:rsidP="00861E9D">
      <w:pPr>
        <w:pStyle w:val="NoSpacing"/>
        <w:rPr>
          <w:rFonts w:ascii="Times New Roman" w:hAnsi="Times New Roman" w:cs="Times New Roman"/>
          <w:b/>
          <w:sz w:val="28"/>
          <w:szCs w:val="28"/>
          <w:u w:val="single"/>
        </w:rPr>
      </w:pPr>
      <w:r w:rsidRPr="00F1301B">
        <w:rPr>
          <w:rFonts w:ascii="Times New Roman" w:hAnsi="Times New Roman" w:cs="Times New Roman"/>
          <w:b/>
          <w:sz w:val="28"/>
          <w:szCs w:val="28"/>
          <w:u w:val="single"/>
        </w:rPr>
        <w:lastRenderedPageBreak/>
        <w:t>Output:-</w:t>
      </w:r>
    </w:p>
    <w:p w:rsidR="00861E9D" w:rsidRPr="00F1301B" w:rsidRDefault="00861E9D" w:rsidP="00861E9D">
      <w:pPr>
        <w:pStyle w:val="NoSpacing"/>
        <w:rPr>
          <w:rFonts w:ascii="Times New Roman" w:hAnsi="Times New Roman" w:cs="Times New Roman"/>
          <w:sz w:val="28"/>
          <w:szCs w:val="28"/>
        </w:rPr>
      </w:pPr>
      <w:r w:rsidRPr="00F1301B">
        <w:rPr>
          <w:rFonts w:ascii="Times New Roman" w:hAnsi="Times New Roman" w:cs="Times New Roman"/>
          <w:sz w:val="28"/>
          <w:szCs w:val="28"/>
        </w:rPr>
        <w:t>Match at index 14, 21</w:t>
      </w:r>
    </w:p>
    <w:p w:rsidR="00861E9D" w:rsidRPr="00F1301B" w:rsidRDefault="00861E9D" w:rsidP="00861E9D">
      <w:pPr>
        <w:pStyle w:val="NoSpacing"/>
        <w:rPr>
          <w:rFonts w:ascii="Times New Roman" w:hAnsi="Times New Roman" w:cs="Times New Roman"/>
          <w:sz w:val="28"/>
          <w:szCs w:val="28"/>
        </w:rPr>
      </w:pPr>
      <w:r w:rsidRPr="00F1301B">
        <w:rPr>
          <w:rFonts w:ascii="Times New Roman" w:hAnsi="Times New Roman" w:cs="Times New Roman"/>
          <w:sz w:val="28"/>
          <w:szCs w:val="28"/>
        </w:rPr>
        <w:t>Full match: June 24</w:t>
      </w:r>
    </w:p>
    <w:p w:rsidR="00861E9D" w:rsidRPr="00F1301B" w:rsidRDefault="00861E9D" w:rsidP="00861E9D">
      <w:pPr>
        <w:pStyle w:val="NoSpacing"/>
        <w:rPr>
          <w:rFonts w:ascii="Times New Roman" w:hAnsi="Times New Roman" w:cs="Times New Roman"/>
          <w:sz w:val="28"/>
          <w:szCs w:val="28"/>
        </w:rPr>
      </w:pPr>
      <w:r w:rsidRPr="00F1301B">
        <w:rPr>
          <w:rFonts w:ascii="Times New Roman" w:hAnsi="Times New Roman" w:cs="Times New Roman"/>
          <w:sz w:val="28"/>
          <w:szCs w:val="28"/>
        </w:rPr>
        <w:t>Month: June</w:t>
      </w:r>
    </w:p>
    <w:p w:rsidR="00861E9D" w:rsidRPr="00F1301B" w:rsidRDefault="00861E9D" w:rsidP="00861E9D">
      <w:pPr>
        <w:pStyle w:val="NoSpacing"/>
        <w:rPr>
          <w:rFonts w:ascii="Times New Roman" w:hAnsi="Times New Roman" w:cs="Times New Roman"/>
          <w:sz w:val="28"/>
          <w:szCs w:val="28"/>
        </w:rPr>
      </w:pPr>
      <w:r w:rsidRPr="00F1301B">
        <w:rPr>
          <w:rFonts w:ascii="Times New Roman" w:hAnsi="Times New Roman" w:cs="Times New Roman"/>
          <w:sz w:val="28"/>
          <w:szCs w:val="28"/>
        </w:rPr>
        <w:t>Day: 24</w:t>
      </w:r>
    </w:p>
    <w:p w:rsidR="00D4621F" w:rsidRPr="00F1301B" w:rsidRDefault="00D4621F" w:rsidP="00861E9D">
      <w:pPr>
        <w:pStyle w:val="NoSpacing"/>
        <w:rPr>
          <w:rFonts w:ascii="Times New Roman" w:hAnsi="Times New Roman" w:cs="Times New Roman"/>
          <w:sz w:val="28"/>
          <w:szCs w:val="28"/>
        </w:rPr>
      </w:pPr>
    </w:p>
    <w:p w:rsidR="00D4621F" w:rsidRPr="00F1301B" w:rsidRDefault="00D4621F" w:rsidP="00861E9D">
      <w:pPr>
        <w:pStyle w:val="NoSpacing"/>
        <w:rPr>
          <w:rFonts w:ascii="Times New Roman" w:hAnsi="Times New Roman" w:cs="Times New Roman"/>
          <w:b/>
          <w:sz w:val="28"/>
          <w:szCs w:val="28"/>
          <w:u w:val="single"/>
        </w:rPr>
      </w:pPr>
      <w:r w:rsidRPr="00F1301B">
        <w:rPr>
          <w:rFonts w:ascii="Times New Roman" w:hAnsi="Times New Roman" w:cs="Times New Roman"/>
          <w:b/>
          <w:sz w:val="28"/>
          <w:szCs w:val="28"/>
          <w:u w:val="single"/>
        </w:rPr>
        <w:t>Example:-</w:t>
      </w:r>
    </w:p>
    <w:p w:rsidR="00D4621F" w:rsidRPr="00F1301B" w:rsidRDefault="00D4621F" w:rsidP="00D4621F">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import</w:t>
      </w:r>
      <w:proofErr w:type="gramEnd"/>
      <w:r w:rsidRPr="00F1301B">
        <w:rPr>
          <w:rFonts w:ascii="Times New Roman" w:hAnsi="Times New Roman" w:cs="Times New Roman"/>
          <w:sz w:val="28"/>
          <w:szCs w:val="28"/>
        </w:rPr>
        <w:t xml:space="preserve"> re</w:t>
      </w:r>
    </w:p>
    <w:p w:rsidR="00D4621F" w:rsidRPr="00F1301B" w:rsidRDefault="00D4621F" w:rsidP="00D4621F">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value</w:t>
      </w:r>
      <w:proofErr w:type="gramEnd"/>
      <w:r w:rsidRPr="00F1301B">
        <w:rPr>
          <w:rFonts w:ascii="Times New Roman" w:hAnsi="Times New Roman" w:cs="Times New Roman"/>
          <w:sz w:val="28"/>
          <w:szCs w:val="28"/>
        </w:rPr>
        <w:t xml:space="preserve"> = "</w:t>
      </w:r>
      <w:proofErr w:type="spellStart"/>
      <w:r w:rsidRPr="00F1301B">
        <w:rPr>
          <w:rFonts w:ascii="Times New Roman" w:hAnsi="Times New Roman" w:cs="Times New Roman"/>
          <w:sz w:val="28"/>
          <w:szCs w:val="28"/>
        </w:rPr>
        <w:t>vmssangolasoalpur</w:t>
      </w:r>
      <w:proofErr w:type="spellEnd"/>
      <w:r w:rsidRPr="00F1301B">
        <w:rPr>
          <w:rFonts w:ascii="Times New Roman" w:hAnsi="Times New Roman" w:cs="Times New Roman"/>
          <w:sz w:val="28"/>
          <w:szCs w:val="28"/>
        </w:rPr>
        <w:t>"</w:t>
      </w:r>
    </w:p>
    <w:p w:rsidR="00D4621F" w:rsidRPr="00F1301B" w:rsidRDefault="00D4621F" w:rsidP="00D4621F">
      <w:pPr>
        <w:pStyle w:val="NoSpacing"/>
        <w:rPr>
          <w:rFonts w:ascii="Times New Roman" w:hAnsi="Times New Roman" w:cs="Times New Roman"/>
          <w:sz w:val="28"/>
          <w:szCs w:val="28"/>
        </w:rPr>
      </w:pPr>
      <w:r w:rsidRPr="00F1301B">
        <w:rPr>
          <w:rFonts w:ascii="Times New Roman" w:hAnsi="Times New Roman" w:cs="Times New Roman"/>
          <w:sz w:val="28"/>
          <w:szCs w:val="28"/>
        </w:rPr>
        <w:t xml:space="preserve">m = </w:t>
      </w:r>
      <w:proofErr w:type="spellStart"/>
      <w:proofErr w:type="gramStart"/>
      <w:r w:rsidRPr="00F1301B">
        <w:rPr>
          <w:rFonts w:ascii="Times New Roman" w:hAnsi="Times New Roman" w:cs="Times New Roman"/>
          <w:sz w:val="28"/>
          <w:szCs w:val="28"/>
        </w:rPr>
        <w:t>re.search</w:t>
      </w:r>
      <w:proofErr w:type="spellEnd"/>
      <w:r w:rsidRPr="00F1301B">
        <w:rPr>
          <w:rFonts w:ascii="Times New Roman" w:hAnsi="Times New Roman" w:cs="Times New Roman"/>
          <w:sz w:val="28"/>
          <w:szCs w:val="28"/>
        </w:rPr>
        <w:t>(</w:t>
      </w:r>
      <w:proofErr w:type="gramEnd"/>
      <w:r w:rsidRPr="00F1301B">
        <w:rPr>
          <w:rFonts w:ascii="Times New Roman" w:hAnsi="Times New Roman" w:cs="Times New Roman"/>
          <w:sz w:val="28"/>
          <w:szCs w:val="28"/>
        </w:rPr>
        <w:t>"(so.*)", value)</w:t>
      </w:r>
    </w:p>
    <w:p w:rsidR="00D4621F" w:rsidRPr="00F1301B" w:rsidRDefault="00D4621F" w:rsidP="00D4621F">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if</w:t>
      </w:r>
      <w:proofErr w:type="gramEnd"/>
      <w:r w:rsidRPr="00F1301B">
        <w:rPr>
          <w:rFonts w:ascii="Times New Roman" w:hAnsi="Times New Roman" w:cs="Times New Roman"/>
          <w:sz w:val="28"/>
          <w:szCs w:val="28"/>
        </w:rPr>
        <w:t xml:space="preserve"> m:</w:t>
      </w:r>
    </w:p>
    <w:p w:rsidR="00D4621F" w:rsidRPr="00F1301B" w:rsidRDefault="00D4621F" w:rsidP="00D4621F">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print(</w:t>
      </w:r>
      <w:proofErr w:type="gramEnd"/>
      <w:r w:rsidRPr="00F1301B">
        <w:rPr>
          <w:rFonts w:ascii="Times New Roman" w:hAnsi="Times New Roman" w:cs="Times New Roman"/>
          <w:sz w:val="28"/>
          <w:szCs w:val="28"/>
        </w:rPr>
        <w:t xml:space="preserve">"search:", </w:t>
      </w:r>
      <w:proofErr w:type="spellStart"/>
      <w:r w:rsidRPr="00F1301B">
        <w:rPr>
          <w:rFonts w:ascii="Times New Roman" w:hAnsi="Times New Roman" w:cs="Times New Roman"/>
          <w:sz w:val="28"/>
          <w:szCs w:val="28"/>
        </w:rPr>
        <w:t>m.group</w:t>
      </w:r>
      <w:proofErr w:type="spellEnd"/>
      <w:r w:rsidRPr="00F1301B">
        <w:rPr>
          <w:rFonts w:ascii="Times New Roman" w:hAnsi="Times New Roman" w:cs="Times New Roman"/>
          <w:sz w:val="28"/>
          <w:szCs w:val="28"/>
        </w:rPr>
        <w:t>(1))</w:t>
      </w:r>
    </w:p>
    <w:p w:rsidR="00D4621F" w:rsidRPr="00F1301B" w:rsidRDefault="00D4621F" w:rsidP="00D4621F">
      <w:pPr>
        <w:pStyle w:val="NoSpacing"/>
        <w:rPr>
          <w:rFonts w:ascii="Times New Roman" w:hAnsi="Times New Roman" w:cs="Times New Roman"/>
          <w:sz w:val="28"/>
          <w:szCs w:val="28"/>
        </w:rPr>
      </w:pPr>
      <w:r w:rsidRPr="00F1301B">
        <w:rPr>
          <w:rFonts w:ascii="Times New Roman" w:hAnsi="Times New Roman" w:cs="Times New Roman"/>
          <w:sz w:val="28"/>
          <w:szCs w:val="28"/>
        </w:rPr>
        <w:t xml:space="preserve">m = </w:t>
      </w:r>
      <w:proofErr w:type="spellStart"/>
      <w:proofErr w:type="gramStart"/>
      <w:r w:rsidRPr="00F1301B">
        <w:rPr>
          <w:rFonts w:ascii="Times New Roman" w:hAnsi="Times New Roman" w:cs="Times New Roman"/>
          <w:sz w:val="28"/>
          <w:szCs w:val="28"/>
        </w:rPr>
        <w:t>re.match</w:t>
      </w:r>
      <w:proofErr w:type="spellEnd"/>
      <w:r w:rsidRPr="00F1301B">
        <w:rPr>
          <w:rFonts w:ascii="Times New Roman" w:hAnsi="Times New Roman" w:cs="Times New Roman"/>
          <w:sz w:val="28"/>
          <w:szCs w:val="28"/>
        </w:rPr>
        <w:t>(</w:t>
      </w:r>
      <w:proofErr w:type="gramEnd"/>
      <w:r w:rsidRPr="00F1301B">
        <w:rPr>
          <w:rFonts w:ascii="Times New Roman" w:hAnsi="Times New Roman" w:cs="Times New Roman"/>
          <w:sz w:val="28"/>
          <w:szCs w:val="28"/>
        </w:rPr>
        <w:t>"(so.*)", value)</w:t>
      </w:r>
    </w:p>
    <w:p w:rsidR="00D4621F" w:rsidRPr="00F1301B" w:rsidRDefault="00D4621F" w:rsidP="00D4621F">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if</w:t>
      </w:r>
      <w:proofErr w:type="gramEnd"/>
      <w:r w:rsidRPr="00F1301B">
        <w:rPr>
          <w:rFonts w:ascii="Times New Roman" w:hAnsi="Times New Roman" w:cs="Times New Roman"/>
          <w:sz w:val="28"/>
          <w:szCs w:val="28"/>
        </w:rPr>
        <w:t xml:space="preserve"> m:</w:t>
      </w:r>
    </w:p>
    <w:p w:rsidR="00D4621F" w:rsidRPr="00F1301B" w:rsidRDefault="00D4621F" w:rsidP="00D4621F">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print(</w:t>
      </w:r>
      <w:proofErr w:type="gramEnd"/>
      <w:r w:rsidRPr="00F1301B">
        <w:rPr>
          <w:rFonts w:ascii="Times New Roman" w:hAnsi="Times New Roman" w:cs="Times New Roman"/>
          <w:sz w:val="28"/>
          <w:szCs w:val="28"/>
        </w:rPr>
        <w:t xml:space="preserve">"match:", </w:t>
      </w:r>
      <w:proofErr w:type="spellStart"/>
      <w:r w:rsidRPr="00F1301B">
        <w:rPr>
          <w:rFonts w:ascii="Times New Roman" w:hAnsi="Times New Roman" w:cs="Times New Roman"/>
          <w:sz w:val="28"/>
          <w:szCs w:val="28"/>
        </w:rPr>
        <w:t>m.group</w:t>
      </w:r>
      <w:proofErr w:type="spellEnd"/>
      <w:r w:rsidRPr="00F1301B">
        <w:rPr>
          <w:rFonts w:ascii="Times New Roman" w:hAnsi="Times New Roman" w:cs="Times New Roman"/>
          <w:sz w:val="28"/>
          <w:szCs w:val="28"/>
        </w:rPr>
        <w:t>(1))</w:t>
      </w:r>
    </w:p>
    <w:p w:rsidR="00D4621F" w:rsidRPr="00F1301B" w:rsidRDefault="00D4621F" w:rsidP="00D4621F">
      <w:pPr>
        <w:pStyle w:val="NoSpacing"/>
        <w:rPr>
          <w:rFonts w:ascii="Times New Roman" w:hAnsi="Times New Roman" w:cs="Times New Roman"/>
          <w:b/>
          <w:sz w:val="28"/>
          <w:szCs w:val="28"/>
          <w:u w:val="single"/>
        </w:rPr>
      </w:pPr>
    </w:p>
    <w:p w:rsidR="00D4621F" w:rsidRPr="00F1301B" w:rsidRDefault="00D4621F" w:rsidP="00D4621F">
      <w:pPr>
        <w:pStyle w:val="NoSpacing"/>
        <w:rPr>
          <w:rFonts w:ascii="Times New Roman" w:hAnsi="Times New Roman" w:cs="Times New Roman"/>
          <w:b/>
          <w:sz w:val="28"/>
          <w:szCs w:val="28"/>
          <w:u w:val="single"/>
        </w:rPr>
      </w:pPr>
      <w:r w:rsidRPr="00F1301B">
        <w:rPr>
          <w:rFonts w:ascii="Times New Roman" w:hAnsi="Times New Roman" w:cs="Times New Roman"/>
          <w:b/>
          <w:sz w:val="28"/>
          <w:szCs w:val="28"/>
          <w:u w:val="single"/>
        </w:rPr>
        <w:t>Output:-</w:t>
      </w:r>
    </w:p>
    <w:p w:rsidR="00D4621F" w:rsidRPr="00F1301B" w:rsidRDefault="00D4621F" w:rsidP="00D4621F">
      <w:pPr>
        <w:pStyle w:val="NoSpacing"/>
        <w:rPr>
          <w:rFonts w:ascii="Times New Roman" w:hAnsi="Times New Roman" w:cs="Times New Roman"/>
          <w:sz w:val="28"/>
          <w:szCs w:val="28"/>
        </w:rPr>
      </w:pPr>
      <w:proofErr w:type="gramStart"/>
      <w:r w:rsidRPr="00F1301B">
        <w:rPr>
          <w:rFonts w:ascii="Times New Roman" w:hAnsi="Times New Roman" w:cs="Times New Roman"/>
          <w:sz w:val="28"/>
          <w:szCs w:val="28"/>
        </w:rPr>
        <w:t>('search</w:t>
      </w:r>
      <w:proofErr w:type="gramEnd"/>
      <w:r w:rsidRPr="00F1301B">
        <w:rPr>
          <w:rFonts w:ascii="Times New Roman" w:hAnsi="Times New Roman" w:cs="Times New Roman"/>
          <w:sz w:val="28"/>
          <w:szCs w:val="28"/>
        </w:rPr>
        <w:t>:', '</w:t>
      </w:r>
      <w:proofErr w:type="spellStart"/>
      <w:r w:rsidRPr="00F1301B">
        <w:rPr>
          <w:rFonts w:ascii="Times New Roman" w:hAnsi="Times New Roman" w:cs="Times New Roman"/>
          <w:sz w:val="28"/>
          <w:szCs w:val="28"/>
        </w:rPr>
        <w:t>soalpur</w:t>
      </w:r>
      <w:proofErr w:type="spellEnd"/>
      <w:r w:rsidRPr="00F1301B">
        <w:rPr>
          <w:rFonts w:ascii="Times New Roman" w:hAnsi="Times New Roman" w:cs="Times New Roman"/>
          <w:sz w:val="28"/>
          <w:szCs w:val="28"/>
        </w:rPr>
        <w:t>')</w:t>
      </w:r>
    </w:p>
    <w:p w:rsidR="00C151DC" w:rsidRPr="00F1301B" w:rsidRDefault="00C151DC" w:rsidP="00D4621F">
      <w:pPr>
        <w:pStyle w:val="NoSpacing"/>
        <w:rPr>
          <w:rFonts w:ascii="Times New Roman" w:hAnsi="Times New Roman" w:cs="Times New Roman"/>
          <w:sz w:val="28"/>
          <w:szCs w:val="28"/>
        </w:rPr>
      </w:pPr>
    </w:p>
    <w:p w:rsidR="00C151DC" w:rsidRPr="00F1301B" w:rsidRDefault="00C151DC" w:rsidP="00D4621F">
      <w:pPr>
        <w:pStyle w:val="NoSpacing"/>
        <w:rPr>
          <w:rFonts w:ascii="Times New Roman" w:hAnsi="Times New Roman" w:cs="Times New Roman"/>
          <w:sz w:val="28"/>
          <w:szCs w:val="28"/>
        </w:rPr>
      </w:pPr>
    </w:p>
    <w:p w:rsidR="001C45CF" w:rsidRPr="00F1301B" w:rsidRDefault="001C45CF" w:rsidP="00453CA6">
      <w:pPr>
        <w:rPr>
          <w:rFonts w:ascii="Times New Roman" w:hAnsi="Times New Roman" w:cs="Times New Roman"/>
          <w:sz w:val="28"/>
          <w:szCs w:val="28"/>
        </w:rPr>
      </w:pPr>
    </w:p>
    <w:p w:rsidR="008126ED" w:rsidRPr="00F1301B" w:rsidRDefault="008126ED" w:rsidP="008126ED">
      <w:pPr>
        <w:spacing w:after="0"/>
        <w:rPr>
          <w:rFonts w:ascii="Times New Roman" w:hAnsi="Times New Roman" w:cs="Times New Roman"/>
          <w:b/>
          <w:bCs/>
          <w:sz w:val="28"/>
          <w:szCs w:val="28"/>
          <w:u w:val="single"/>
        </w:rPr>
      </w:pPr>
      <w:r w:rsidRPr="00F1301B">
        <w:rPr>
          <w:rFonts w:ascii="Times New Roman" w:hAnsi="Times New Roman" w:cs="Times New Roman"/>
          <w:b/>
          <w:bCs/>
          <w:sz w:val="28"/>
          <w:szCs w:val="28"/>
          <w:u w:val="single"/>
        </w:rPr>
        <w:t>Python program to check the validity of a Password</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xml:space="preserve">             In this program, we will be taking a password as a combination of alphanumeric characters along with special characters, and check whether the password is valid or not with the help of few conditions.</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b/>
          <w:bCs/>
          <w:sz w:val="28"/>
          <w:szCs w:val="28"/>
        </w:rPr>
        <w:t xml:space="preserve">Primary conditions for password </w:t>
      </w:r>
      <w:proofErr w:type="gramStart"/>
      <w:r w:rsidRPr="00F1301B">
        <w:rPr>
          <w:rFonts w:ascii="Times New Roman" w:hAnsi="Times New Roman" w:cs="Times New Roman"/>
          <w:b/>
          <w:bCs/>
          <w:sz w:val="28"/>
          <w:szCs w:val="28"/>
        </w:rPr>
        <w:t>validation :</w:t>
      </w:r>
      <w:proofErr w:type="gramEnd"/>
    </w:p>
    <w:p w:rsidR="008126ED" w:rsidRPr="00F1301B" w:rsidRDefault="008126ED" w:rsidP="008126ED">
      <w:pPr>
        <w:numPr>
          <w:ilvl w:val="0"/>
          <w:numId w:val="1"/>
        </w:numPr>
        <w:spacing w:after="0"/>
        <w:rPr>
          <w:rFonts w:ascii="Times New Roman" w:hAnsi="Times New Roman" w:cs="Times New Roman"/>
          <w:sz w:val="28"/>
          <w:szCs w:val="28"/>
        </w:rPr>
      </w:pPr>
      <w:r w:rsidRPr="00F1301B">
        <w:rPr>
          <w:rFonts w:ascii="Times New Roman" w:hAnsi="Times New Roman" w:cs="Times New Roman"/>
          <w:sz w:val="28"/>
          <w:szCs w:val="28"/>
        </w:rPr>
        <w:t>Minimum 8 characters.</w:t>
      </w:r>
    </w:p>
    <w:p w:rsidR="008126ED" w:rsidRPr="00F1301B" w:rsidRDefault="008126ED" w:rsidP="008126ED">
      <w:pPr>
        <w:numPr>
          <w:ilvl w:val="0"/>
          <w:numId w:val="1"/>
        </w:numPr>
        <w:spacing w:after="0"/>
        <w:rPr>
          <w:rFonts w:ascii="Times New Roman" w:hAnsi="Times New Roman" w:cs="Times New Roman"/>
          <w:sz w:val="28"/>
          <w:szCs w:val="28"/>
        </w:rPr>
      </w:pPr>
      <w:r w:rsidRPr="00F1301B">
        <w:rPr>
          <w:rFonts w:ascii="Times New Roman" w:hAnsi="Times New Roman" w:cs="Times New Roman"/>
          <w:sz w:val="28"/>
          <w:szCs w:val="28"/>
        </w:rPr>
        <w:t>The alphabets must be between [a-z]</w:t>
      </w:r>
    </w:p>
    <w:p w:rsidR="008126ED" w:rsidRPr="00F1301B" w:rsidRDefault="008126ED" w:rsidP="008126ED">
      <w:pPr>
        <w:numPr>
          <w:ilvl w:val="0"/>
          <w:numId w:val="1"/>
        </w:numPr>
        <w:spacing w:after="0"/>
        <w:rPr>
          <w:rFonts w:ascii="Times New Roman" w:hAnsi="Times New Roman" w:cs="Times New Roman"/>
          <w:sz w:val="28"/>
          <w:szCs w:val="28"/>
        </w:rPr>
      </w:pPr>
      <w:r w:rsidRPr="00F1301B">
        <w:rPr>
          <w:rFonts w:ascii="Times New Roman" w:hAnsi="Times New Roman" w:cs="Times New Roman"/>
          <w:sz w:val="28"/>
          <w:szCs w:val="28"/>
        </w:rPr>
        <w:t>At least one alphabet should be of Upper Case [A-Z]</w:t>
      </w:r>
    </w:p>
    <w:p w:rsidR="008126ED" w:rsidRPr="00F1301B" w:rsidRDefault="008126ED" w:rsidP="008126ED">
      <w:pPr>
        <w:numPr>
          <w:ilvl w:val="0"/>
          <w:numId w:val="1"/>
        </w:numPr>
        <w:spacing w:after="0"/>
        <w:rPr>
          <w:rFonts w:ascii="Times New Roman" w:hAnsi="Times New Roman" w:cs="Times New Roman"/>
          <w:sz w:val="28"/>
          <w:szCs w:val="28"/>
        </w:rPr>
      </w:pPr>
      <w:r w:rsidRPr="00F1301B">
        <w:rPr>
          <w:rFonts w:ascii="Times New Roman" w:hAnsi="Times New Roman" w:cs="Times New Roman"/>
          <w:sz w:val="28"/>
          <w:szCs w:val="28"/>
        </w:rPr>
        <w:t>At least 1 number or digit between [0-9].</w:t>
      </w:r>
    </w:p>
    <w:p w:rsidR="008126ED" w:rsidRPr="00F1301B" w:rsidRDefault="008126ED" w:rsidP="008126ED">
      <w:pPr>
        <w:numPr>
          <w:ilvl w:val="0"/>
          <w:numId w:val="1"/>
        </w:numPr>
        <w:spacing w:after="0"/>
        <w:rPr>
          <w:rFonts w:ascii="Times New Roman" w:hAnsi="Times New Roman" w:cs="Times New Roman"/>
          <w:sz w:val="28"/>
          <w:szCs w:val="28"/>
        </w:rPr>
      </w:pPr>
      <w:r w:rsidRPr="00F1301B">
        <w:rPr>
          <w:rFonts w:ascii="Times New Roman" w:hAnsi="Times New Roman" w:cs="Times New Roman"/>
          <w:sz w:val="28"/>
          <w:szCs w:val="28"/>
        </w:rPr>
        <w:t xml:space="preserve">At least 1 character from </w:t>
      </w:r>
      <w:proofErr w:type="gramStart"/>
      <w:r w:rsidRPr="00F1301B">
        <w:rPr>
          <w:rFonts w:ascii="Times New Roman" w:hAnsi="Times New Roman" w:cs="Times New Roman"/>
          <w:sz w:val="28"/>
          <w:szCs w:val="28"/>
        </w:rPr>
        <w:t>[ _</w:t>
      </w:r>
      <w:proofErr w:type="gramEnd"/>
      <w:r w:rsidRPr="00F1301B">
        <w:rPr>
          <w:rFonts w:ascii="Times New Roman" w:hAnsi="Times New Roman" w:cs="Times New Roman"/>
          <w:sz w:val="28"/>
          <w:szCs w:val="28"/>
        </w:rPr>
        <w:t xml:space="preserve"> or @ or $ ].</w:t>
      </w:r>
    </w:p>
    <w:p w:rsidR="008126ED" w:rsidRPr="00F1301B" w:rsidRDefault="008126ED" w:rsidP="008126ED">
      <w:pPr>
        <w:spacing w:after="0"/>
        <w:rPr>
          <w:rFonts w:ascii="Times New Roman" w:hAnsi="Times New Roman" w:cs="Times New Roman"/>
          <w:sz w:val="28"/>
          <w:szCs w:val="28"/>
        </w:rPr>
      </w:pP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xml:space="preserve">             Here we have used the </w:t>
      </w:r>
      <w:r w:rsidRPr="00F1301B">
        <w:rPr>
          <w:rFonts w:ascii="Times New Roman" w:hAnsi="Times New Roman" w:cs="Times New Roman"/>
          <w:b/>
          <w:bCs/>
          <w:sz w:val="28"/>
          <w:szCs w:val="28"/>
        </w:rPr>
        <w:t>re</w:t>
      </w:r>
      <w:r w:rsidRPr="00F1301B">
        <w:rPr>
          <w:rFonts w:ascii="Times New Roman" w:hAnsi="Times New Roman" w:cs="Times New Roman"/>
          <w:sz w:val="28"/>
          <w:szCs w:val="28"/>
        </w:rPr>
        <w:t> module that provide support for </w:t>
      </w:r>
      <w:hyperlink r:id="rId5" w:history="1">
        <w:r w:rsidRPr="00F1301B">
          <w:rPr>
            <w:rStyle w:val="Hyperlink"/>
            <w:rFonts w:ascii="Times New Roman" w:hAnsi="Times New Roman" w:cs="Times New Roman"/>
            <w:sz w:val="28"/>
            <w:szCs w:val="28"/>
          </w:rPr>
          <w:t>regular expressions in Python</w:t>
        </w:r>
      </w:hyperlink>
      <w:r w:rsidRPr="00F1301B">
        <w:rPr>
          <w:rFonts w:ascii="Times New Roman" w:hAnsi="Times New Roman" w:cs="Times New Roman"/>
          <w:sz w:val="28"/>
          <w:szCs w:val="28"/>
        </w:rPr>
        <w:t xml:space="preserve">. Along with this the </w:t>
      </w:r>
      <w:proofErr w:type="spellStart"/>
      <w:proofErr w:type="gramStart"/>
      <w:r w:rsidRPr="00F1301B">
        <w:rPr>
          <w:rFonts w:ascii="Times New Roman" w:hAnsi="Times New Roman" w:cs="Times New Roman"/>
          <w:sz w:val="28"/>
          <w:szCs w:val="28"/>
        </w:rPr>
        <w:t>re.search</w:t>
      </w:r>
      <w:proofErr w:type="spellEnd"/>
      <w:r w:rsidRPr="00F1301B">
        <w:rPr>
          <w:rFonts w:ascii="Times New Roman" w:hAnsi="Times New Roman" w:cs="Times New Roman"/>
          <w:sz w:val="28"/>
          <w:szCs w:val="28"/>
        </w:rPr>
        <w:t>(</w:t>
      </w:r>
      <w:proofErr w:type="gramEnd"/>
      <w:r w:rsidRPr="00F1301B">
        <w:rPr>
          <w:rFonts w:ascii="Times New Roman" w:hAnsi="Times New Roman" w:cs="Times New Roman"/>
          <w:sz w:val="28"/>
          <w:szCs w:val="28"/>
        </w:rPr>
        <w:t xml:space="preserve">) method returns False (if the first parameter is not found in the second parameter) This method is best suited for testing a regular expression more than extracting data. We have used the </w:t>
      </w:r>
      <w:proofErr w:type="spellStart"/>
      <w:proofErr w:type="gramStart"/>
      <w:r w:rsidRPr="00F1301B">
        <w:rPr>
          <w:rFonts w:ascii="Times New Roman" w:hAnsi="Times New Roman" w:cs="Times New Roman"/>
          <w:sz w:val="28"/>
          <w:szCs w:val="28"/>
        </w:rPr>
        <w:t>re.search</w:t>
      </w:r>
      <w:proofErr w:type="spellEnd"/>
      <w:r w:rsidRPr="00F1301B">
        <w:rPr>
          <w:rFonts w:ascii="Times New Roman" w:hAnsi="Times New Roman" w:cs="Times New Roman"/>
          <w:sz w:val="28"/>
          <w:szCs w:val="28"/>
        </w:rPr>
        <w:t>(</w:t>
      </w:r>
      <w:proofErr w:type="gramEnd"/>
      <w:r w:rsidRPr="00F1301B">
        <w:rPr>
          <w:rFonts w:ascii="Times New Roman" w:hAnsi="Times New Roman" w:cs="Times New Roman"/>
          <w:sz w:val="28"/>
          <w:szCs w:val="28"/>
        </w:rPr>
        <w:t xml:space="preserve">) to check the validation of alphabets, digits or special characters. To </w:t>
      </w:r>
      <w:r w:rsidRPr="00F1301B">
        <w:rPr>
          <w:rFonts w:ascii="Times New Roman" w:hAnsi="Times New Roman" w:cs="Times New Roman"/>
          <w:sz w:val="28"/>
          <w:szCs w:val="28"/>
        </w:rPr>
        <w:lastRenderedPageBreak/>
        <w:t>check for white spaces we use the “\s” which comes in the module of the regular expression.</w:t>
      </w:r>
    </w:p>
    <w:tbl>
      <w:tblPr>
        <w:tblW w:w="7410" w:type="dxa"/>
        <w:tblCellMar>
          <w:left w:w="0" w:type="dxa"/>
          <w:right w:w="0" w:type="dxa"/>
        </w:tblCellMar>
        <w:tblLook w:val="04A0"/>
      </w:tblPr>
      <w:tblGrid>
        <w:gridCol w:w="7410"/>
      </w:tblGrid>
      <w:tr w:rsidR="008126ED" w:rsidRPr="00F1301B" w:rsidTr="008126ED">
        <w:tc>
          <w:tcPr>
            <w:tcW w:w="7410" w:type="dxa"/>
            <w:vAlign w:val="center"/>
            <w:hideMark/>
          </w:tcPr>
          <w:p w:rsidR="008126ED" w:rsidRPr="00F1301B" w:rsidRDefault="008126ED" w:rsidP="008126ED">
            <w:pPr>
              <w:spacing w:after="0"/>
              <w:rPr>
                <w:rFonts w:ascii="Times New Roman" w:hAnsi="Times New Roman" w:cs="Times New Roman"/>
                <w:b/>
                <w:bCs/>
                <w:sz w:val="28"/>
                <w:szCs w:val="28"/>
                <w:u w:val="single"/>
              </w:rPr>
            </w:pPr>
            <w:r w:rsidRPr="00F1301B">
              <w:rPr>
                <w:rFonts w:ascii="Times New Roman" w:hAnsi="Times New Roman" w:cs="Times New Roman"/>
                <w:b/>
                <w:bCs/>
                <w:sz w:val="28"/>
                <w:szCs w:val="28"/>
                <w:u w:val="single"/>
              </w:rPr>
              <w:t>Example:-</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import re</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password = "R@m@_f0rtu9e$"</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flag = 0</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xml:space="preserve">while True:  </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if (</w:t>
            </w:r>
            <w:proofErr w:type="spellStart"/>
            <w:r w:rsidRPr="00F1301B">
              <w:rPr>
                <w:rFonts w:ascii="Times New Roman" w:hAnsi="Times New Roman" w:cs="Times New Roman"/>
                <w:sz w:val="28"/>
                <w:szCs w:val="28"/>
              </w:rPr>
              <w:t>len</w:t>
            </w:r>
            <w:proofErr w:type="spellEnd"/>
            <w:r w:rsidRPr="00F1301B">
              <w:rPr>
                <w:rFonts w:ascii="Times New Roman" w:hAnsi="Times New Roman" w:cs="Times New Roman"/>
                <w:sz w:val="28"/>
                <w:szCs w:val="28"/>
              </w:rPr>
              <w:t>(password)&lt;8):</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flag = -1</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break</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w:t>
            </w:r>
            <w:proofErr w:type="spellStart"/>
            <w:r w:rsidRPr="00F1301B">
              <w:rPr>
                <w:rFonts w:ascii="Times New Roman" w:hAnsi="Times New Roman" w:cs="Times New Roman"/>
                <w:sz w:val="28"/>
                <w:szCs w:val="28"/>
              </w:rPr>
              <w:t>elif</w:t>
            </w:r>
            <w:proofErr w:type="spellEnd"/>
            <w:r w:rsidRPr="00F1301B">
              <w:rPr>
                <w:rFonts w:ascii="Times New Roman" w:hAnsi="Times New Roman" w:cs="Times New Roman"/>
                <w:sz w:val="28"/>
                <w:szCs w:val="28"/>
              </w:rPr>
              <w:t xml:space="preserve"> not </w:t>
            </w:r>
            <w:proofErr w:type="spellStart"/>
            <w:r w:rsidRPr="00F1301B">
              <w:rPr>
                <w:rFonts w:ascii="Times New Roman" w:hAnsi="Times New Roman" w:cs="Times New Roman"/>
                <w:sz w:val="28"/>
                <w:szCs w:val="28"/>
              </w:rPr>
              <w:t>re.search</w:t>
            </w:r>
            <w:proofErr w:type="spellEnd"/>
            <w:r w:rsidRPr="00F1301B">
              <w:rPr>
                <w:rFonts w:ascii="Times New Roman" w:hAnsi="Times New Roman" w:cs="Times New Roman"/>
                <w:sz w:val="28"/>
                <w:szCs w:val="28"/>
              </w:rPr>
              <w:t>("[a-z]", password):</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flag = -1</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break</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w:t>
            </w:r>
            <w:proofErr w:type="spellStart"/>
            <w:r w:rsidRPr="00F1301B">
              <w:rPr>
                <w:rFonts w:ascii="Times New Roman" w:hAnsi="Times New Roman" w:cs="Times New Roman"/>
                <w:sz w:val="28"/>
                <w:szCs w:val="28"/>
              </w:rPr>
              <w:t>elif</w:t>
            </w:r>
            <w:proofErr w:type="spellEnd"/>
            <w:r w:rsidRPr="00F1301B">
              <w:rPr>
                <w:rFonts w:ascii="Times New Roman" w:hAnsi="Times New Roman" w:cs="Times New Roman"/>
                <w:sz w:val="28"/>
                <w:szCs w:val="28"/>
              </w:rPr>
              <w:t xml:space="preserve"> not </w:t>
            </w:r>
            <w:proofErr w:type="spellStart"/>
            <w:r w:rsidRPr="00F1301B">
              <w:rPr>
                <w:rFonts w:ascii="Times New Roman" w:hAnsi="Times New Roman" w:cs="Times New Roman"/>
                <w:sz w:val="28"/>
                <w:szCs w:val="28"/>
              </w:rPr>
              <w:t>re.search</w:t>
            </w:r>
            <w:proofErr w:type="spellEnd"/>
            <w:r w:rsidRPr="00F1301B">
              <w:rPr>
                <w:rFonts w:ascii="Times New Roman" w:hAnsi="Times New Roman" w:cs="Times New Roman"/>
                <w:sz w:val="28"/>
                <w:szCs w:val="28"/>
              </w:rPr>
              <w:t>("[A-Z]", password):</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flag = -1</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break</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w:t>
            </w:r>
            <w:proofErr w:type="spellStart"/>
            <w:r w:rsidRPr="00F1301B">
              <w:rPr>
                <w:rFonts w:ascii="Times New Roman" w:hAnsi="Times New Roman" w:cs="Times New Roman"/>
                <w:sz w:val="28"/>
                <w:szCs w:val="28"/>
              </w:rPr>
              <w:t>elif</w:t>
            </w:r>
            <w:proofErr w:type="spellEnd"/>
            <w:r w:rsidRPr="00F1301B">
              <w:rPr>
                <w:rFonts w:ascii="Times New Roman" w:hAnsi="Times New Roman" w:cs="Times New Roman"/>
                <w:sz w:val="28"/>
                <w:szCs w:val="28"/>
              </w:rPr>
              <w:t xml:space="preserve"> not </w:t>
            </w:r>
            <w:proofErr w:type="spellStart"/>
            <w:r w:rsidRPr="00F1301B">
              <w:rPr>
                <w:rFonts w:ascii="Times New Roman" w:hAnsi="Times New Roman" w:cs="Times New Roman"/>
                <w:sz w:val="28"/>
                <w:szCs w:val="28"/>
              </w:rPr>
              <w:t>re.search</w:t>
            </w:r>
            <w:proofErr w:type="spellEnd"/>
            <w:r w:rsidRPr="00F1301B">
              <w:rPr>
                <w:rFonts w:ascii="Times New Roman" w:hAnsi="Times New Roman" w:cs="Times New Roman"/>
                <w:sz w:val="28"/>
                <w:szCs w:val="28"/>
              </w:rPr>
              <w:t>("[0-9]", password):</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flag = -1</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break</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w:t>
            </w:r>
            <w:proofErr w:type="spellStart"/>
            <w:r w:rsidRPr="00F1301B">
              <w:rPr>
                <w:rFonts w:ascii="Times New Roman" w:hAnsi="Times New Roman" w:cs="Times New Roman"/>
                <w:sz w:val="28"/>
                <w:szCs w:val="28"/>
              </w:rPr>
              <w:t>elif</w:t>
            </w:r>
            <w:proofErr w:type="spellEnd"/>
            <w:r w:rsidRPr="00F1301B">
              <w:rPr>
                <w:rFonts w:ascii="Times New Roman" w:hAnsi="Times New Roman" w:cs="Times New Roman"/>
                <w:sz w:val="28"/>
                <w:szCs w:val="28"/>
              </w:rPr>
              <w:t xml:space="preserve"> not </w:t>
            </w:r>
            <w:proofErr w:type="spellStart"/>
            <w:r w:rsidRPr="00F1301B">
              <w:rPr>
                <w:rFonts w:ascii="Times New Roman" w:hAnsi="Times New Roman" w:cs="Times New Roman"/>
                <w:sz w:val="28"/>
                <w:szCs w:val="28"/>
              </w:rPr>
              <w:t>re.search</w:t>
            </w:r>
            <w:proofErr w:type="spellEnd"/>
            <w:r w:rsidRPr="00F1301B">
              <w:rPr>
                <w:rFonts w:ascii="Times New Roman" w:hAnsi="Times New Roman" w:cs="Times New Roman"/>
                <w:sz w:val="28"/>
                <w:szCs w:val="28"/>
              </w:rPr>
              <w:t>("[_@$]", password):</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flag = -1</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break</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w:t>
            </w:r>
            <w:proofErr w:type="spellStart"/>
            <w:r w:rsidRPr="00F1301B">
              <w:rPr>
                <w:rFonts w:ascii="Times New Roman" w:hAnsi="Times New Roman" w:cs="Times New Roman"/>
                <w:sz w:val="28"/>
                <w:szCs w:val="28"/>
              </w:rPr>
              <w:t>elifre.search</w:t>
            </w:r>
            <w:proofErr w:type="spellEnd"/>
            <w:r w:rsidRPr="00F1301B">
              <w:rPr>
                <w:rFonts w:ascii="Times New Roman" w:hAnsi="Times New Roman" w:cs="Times New Roman"/>
                <w:sz w:val="28"/>
                <w:szCs w:val="28"/>
              </w:rPr>
              <w:t>("\s", password):</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flag = -1</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break</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else:</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flag = 0</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print("Valid Password")</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break</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if flag ==-1:</w:t>
            </w:r>
          </w:p>
          <w:p w:rsidR="008126ED" w:rsidRPr="00F1301B" w:rsidRDefault="008126ED" w:rsidP="008126ED">
            <w:pPr>
              <w:spacing w:after="0"/>
              <w:rPr>
                <w:rFonts w:ascii="Times New Roman" w:hAnsi="Times New Roman" w:cs="Times New Roman"/>
                <w:sz w:val="28"/>
                <w:szCs w:val="28"/>
              </w:rPr>
            </w:pPr>
            <w:r w:rsidRPr="00F1301B">
              <w:rPr>
                <w:rFonts w:ascii="Times New Roman" w:hAnsi="Times New Roman" w:cs="Times New Roman"/>
                <w:sz w:val="28"/>
                <w:szCs w:val="28"/>
              </w:rPr>
              <w:t>    print("Not a Valid Password")</w:t>
            </w:r>
          </w:p>
        </w:tc>
      </w:tr>
    </w:tbl>
    <w:p w:rsidR="008126ED" w:rsidRPr="00F1301B" w:rsidRDefault="008126ED" w:rsidP="00DA5F0F">
      <w:pPr>
        <w:spacing w:after="0"/>
        <w:rPr>
          <w:rFonts w:ascii="Times New Roman" w:hAnsi="Times New Roman" w:cs="Times New Roman"/>
          <w:sz w:val="28"/>
          <w:szCs w:val="28"/>
        </w:rPr>
      </w:pPr>
    </w:p>
    <w:p w:rsidR="00E72F15" w:rsidRPr="00F1301B" w:rsidRDefault="00E72F15" w:rsidP="00E72F15">
      <w:pPr>
        <w:spacing w:after="0"/>
        <w:rPr>
          <w:rFonts w:ascii="Times New Roman" w:hAnsi="Times New Roman" w:cs="Times New Roman"/>
          <w:b/>
          <w:bCs/>
          <w:sz w:val="28"/>
          <w:szCs w:val="28"/>
          <w:u w:val="single"/>
        </w:rPr>
      </w:pPr>
      <w:r w:rsidRPr="00F1301B">
        <w:rPr>
          <w:rFonts w:ascii="Times New Roman" w:hAnsi="Times New Roman" w:cs="Times New Roman"/>
          <w:b/>
          <w:bCs/>
          <w:sz w:val="28"/>
          <w:szCs w:val="28"/>
          <w:u w:val="single"/>
        </w:rPr>
        <w:t>URL in a String</w:t>
      </w:r>
    </w:p>
    <w:p w:rsidR="00E72F15" w:rsidRDefault="00E72F15" w:rsidP="00E72F15">
      <w:pPr>
        <w:spacing w:after="0"/>
        <w:rPr>
          <w:rFonts w:ascii="Times New Roman" w:hAnsi="Times New Roman" w:cs="Times New Roman"/>
          <w:sz w:val="28"/>
          <w:szCs w:val="28"/>
        </w:rPr>
      </w:pPr>
      <w:proofErr w:type="gramStart"/>
      <w:r w:rsidRPr="00F1301B">
        <w:rPr>
          <w:rFonts w:ascii="Times New Roman" w:hAnsi="Times New Roman" w:cs="Times New Roman"/>
          <w:sz w:val="28"/>
          <w:szCs w:val="28"/>
        </w:rPr>
        <w:lastRenderedPageBreak/>
        <w:t>we</w:t>
      </w:r>
      <w:proofErr w:type="gramEnd"/>
      <w:r w:rsidRPr="00F1301B">
        <w:rPr>
          <w:rFonts w:ascii="Times New Roman" w:hAnsi="Times New Roman" w:cs="Times New Roman"/>
          <w:sz w:val="28"/>
          <w:szCs w:val="28"/>
        </w:rPr>
        <w:t xml:space="preserve"> will need to accept a string and we need to check if the string contains any URL in it. If the URL is present in the string, we will say URL’s been found or not and print the respective URL present in the string. We will use the concept of Regular Expression of Python to solve the problem.</w:t>
      </w:r>
    </w:p>
    <w:p w:rsidR="00DE60F9" w:rsidRPr="00F1301B" w:rsidRDefault="00DE60F9" w:rsidP="00E72F15">
      <w:pPr>
        <w:spacing w:after="0"/>
        <w:rPr>
          <w:rFonts w:ascii="Times New Roman" w:hAnsi="Times New Roman" w:cs="Times New Roman"/>
          <w:sz w:val="28"/>
          <w:szCs w:val="28"/>
        </w:rPr>
      </w:pPr>
    </w:p>
    <w:p w:rsidR="00E72F15" w:rsidRPr="00F1301B" w:rsidRDefault="00E72F15" w:rsidP="00E72F15">
      <w:pPr>
        <w:spacing w:after="0"/>
        <w:rPr>
          <w:rFonts w:ascii="Times New Roman" w:hAnsi="Times New Roman" w:cs="Times New Roman"/>
          <w:b/>
          <w:sz w:val="28"/>
          <w:szCs w:val="28"/>
          <w:u w:val="single"/>
        </w:rPr>
      </w:pPr>
      <w:r w:rsidRPr="00F1301B">
        <w:rPr>
          <w:rFonts w:ascii="Times New Roman" w:hAnsi="Times New Roman" w:cs="Times New Roman"/>
          <w:b/>
          <w:sz w:val="28"/>
          <w:szCs w:val="28"/>
          <w:u w:val="single"/>
        </w:rPr>
        <w:t>Example:-</w:t>
      </w:r>
    </w:p>
    <w:tbl>
      <w:tblPr>
        <w:tblW w:w="7410" w:type="dxa"/>
        <w:tblCellMar>
          <w:left w:w="0" w:type="dxa"/>
          <w:right w:w="0" w:type="dxa"/>
        </w:tblCellMar>
        <w:tblLook w:val="04A0"/>
      </w:tblPr>
      <w:tblGrid>
        <w:gridCol w:w="7410"/>
      </w:tblGrid>
      <w:tr w:rsidR="00E72F15" w:rsidRPr="00F1301B" w:rsidTr="00E72F15">
        <w:tc>
          <w:tcPr>
            <w:tcW w:w="7410" w:type="dxa"/>
            <w:vAlign w:val="center"/>
            <w:hideMark/>
          </w:tcPr>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import re</w:t>
            </w:r>
          </w:p>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 def Find(string):</w:t>
            </w:r>
          </w:p>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     </w:t>
            </w:r>
            <w:proofErr w:type="spellStart"/>
            <w:proofErr w:type="gramStart"/>
            <w:r w:rsidRPr="00F1301B">
              <w:rPr>
                <w:rFonts w:ascii="Times New Roman" w:hAnsi="Times New Roman" w:cs="Times New Roman"/>
                <w:sz w:val="28"/>
                <w:szCs w:val="28"/>
              </w:rPr>
              <w:t>url</w:t>
            </w:r>
            <w:proofErr w:type="spellEnd"/>
            <w:proofErr w:type="gramEnd"/>
            <w:r w:rsidRPr="00F1301B">
              <w:rPr>
                <w:rFonts w:ascii="Times New Roman" w:hAnsi="Times New Roman" w:cs="Times New Roman"/>
                <w:sz w:val="28"/>
                <w:szCs w:val="28"/>
              </w:rPr>
              <w:t xml:space="preserve"> = </w:t>
            </w:r>
            <w:proofErr w:type="spellStart"/>
            <w:r w:rsidRPr="00F1301B">
              <w:rPr>
                <w:rFonts w:ascii="Times New Roman" w:hAnsi="Times New Roman" w:cs="Times New Roman"/>
                <w:sz w:val="28"/>
                <w:szCs w:val="28"/>
              </w:rPr>
              <w:t>re.findall</w:t>
            </w:r>
            <w:proofErr w:type="spellEnd"/>
            <w:r w:rsidRPr="00F1301B">
              <w:rPr>
                <w:rFonts w:ascii="Times New Roman" w:hAnsi="Times New Roman" w:cs="Times New Roman"/>
                <w:sz w:val="28"/>
                <w:szCs w:val="28"/>
              </w:rPr>
              <w:t>('http[s]?:/</w:t>
            </w:r>
            <w:proofErr w:type="gramStart"/>
            <w:r w:rsidRPr="00F1301B">
              <w:rPr>
                <w:rFonts w:ascii="Times New Roman" w:hAnsi="Times New Roman" w:cs="Times New Roman"/>
                <w:sz w:val="28"/>
                <w:szCs w:val="28"/>
              </w:rPr>
              <w:t>/(</w:t>
            </w:r>
            <w:proofErr w:type="gramEnd"/>
            <w:r w:rsidRPr="00F1301B">
              <w:rPr>
                <w:rFonts w:ascii="Times New Roman" w:hAnsi="Times New Roman" w:cs="Times New Roman"/>
                <w:sz w:val="28"/>
                <w:szCs w:val="28"/>
              </w:rPr>
              <w:t>?:[a-</w:t>
            </w:r>
            <w:proofErr w:type="spellStart"/>
            <w:r w:rsidRPr="00F1301B">
              <w:rPr>
                <w:rFonts w:ascii="Times New Roman" w:hAnsi="Times New Roman" w:cs="Times New Roman"/>
                <w:sz w:val="28"/>
                <w:szCs w:val="28"/>
              </w:rPr>
              <w:t>zA</w:t>
            </w:r>
            <w:proofErr w:type="spellEnd"/>
            <w:r w:rsidRPr="00F1301B">
              <w:rPr>
                <w:rFonts w:ascii="Times New Roman" w:hAnsi="Times New Roman" w:cs="Times New Roman"/>
                <w:sz w:val="28"/>
                <w:szCs w:val="28"/>
              </w:rPr>
              <w:t>-Z]|[0-9]|[$-_@.&amp;+]</w:t>
            </w:r>
          </w:p>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    |[!*\(\), ]|(?:%[0-9a-fA-F][0-9a-fA-F]))+', string)</w:t>
            </w:r>
          </w:p>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 xml:space="preserve">    return </w:t>
            </w:r>
            <w:proofErr w:type="spellStart"/>
            <w:r w:rsidRPr="00F1301B">
              <w:rPr>
                <w:rFonts w:ascii="Times New Roman" w:hAnsi="Times New Roman" w:cs="Times New Roman"/>
                <w:sz w:val="28"/>
                <w:szCs w:val="28"/>
              </w:rPr>
              <w:t>url</w:t>
            </w:r>
            <w:proofErr w:type="spellEnd"/>
          </w:p>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string = 'My Profile: https://auth.geeksforgeeks.org</w:t>
            </w:r>
          </w:p>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 xml:space="preserve">/ user / </w:t>
            </w:r>
            <w:proofErr w:type="spellStart"/>
            <w:r w:rsidRPr="00F1301B">
              <w:rPr>
                <w:rFonts w:ascii="Times New Roman" w:hAnsi="Times New Roman" w:cs="Times New Roman"/>
                <w:sz w:val="28"/>
                <w:szCs w:val="28"/>
              </w:rPr>
              <w:t>Chinmoy</w:t>
            </w:r>
            <w:proofErr w:type="spellEnd"/>
            <w:r w:rsidRPr="00F1301B">
              <w:rPr>
                <w:rFonts w:ascii="Times New Roman" w:hAnsi="Times New Roman" w:cs="Times New Roman"/>
                <w:sz w:val="28"/>
                <w:szCs w:val="28"/>
              </w:rPr>
              <w:t xml:space="preserve"> % 20Lenka / articles in</w:t>
            </w:r>
          </w:p>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the portal of http://www.geeksforgeeks.org/'</w:t>
            </w:r>
          </w:p>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print("</w:t>
            </w:r>
            <w:proofErr w:type="spellStart"/>
            <w:r w:rsidRPr="00F1301B">
              <w:rPr>
                <w:rFonts w:ascii="Times New Roman" w:hAnsi="Times New Roman" w:cs="Times New Roman"/>
                <w:sz w:val="28"/>
                <w:szCs w:val="28"/>
              </w:rPr>
              <w:t>Urls</w:t>
            </w:r>
            <w:proofErr w:type="spellEnd"/>
            <w:r w:rsidRPr="00F1301B">
              <w:rPr>
                <w:rFonts w:ascii="Times New Roman" w:hAnsi="Times New Roman" w:cs="Times New Roman"/>
                <w:sz w:val="28"/>
                <w:szCs w:val="28"/>
              </w:rPr>
              <w:t>: ", Find(string))</w:t>
            </w:r>
          </w:p>
        </w:tc>
      </w:tr>
    </w:tbl>
    <w:p w:rsidR="00E72F15" w:rsidRPr="00F1301B" w:rsidRDefault="00E72F15" w:rsidP="00E72F15">
      <w:pPr>
        <w:spacing w:after="0"/>
        <w:rPr>
          <w:rFonts w:ascii="Times New Roman" w:hAnsi="Times New Roman" w:cs="Times New Roman"/>
          <w:b/>
          <w:bCs/>
          <w:sz w:val="28"/>
          <w:szCs w:val="28"/>
          <w:u w:val="single"/>
        </w:rPr>
      </w:pPr>
      <w:r w:rsidRPr="00F1301B">
        <w:rPr>
          <w:rFonts w:ascii="Times New Roman" w:hAnsi="Times New Roman" w:cs="Times New Roman"/>
          <w:b/>
          <w:bCs/>
          <w:sz w:val="28"/>
          <w:szCs w:val="28"/>
          <w:u w:val="single"/>
        </w:rPr>
        <w:t>Output:</w:t>
      </w:r>
    </w:p>
    <w:p w:rsidR="00E72F15" w:rsidRPr="00F1301B" w:rsidRDefault="00E72F15" w:rsidP="00E72F15">
      <w:pPr>
        <w:spacing w:after="0"/>
        <w:rPr>
          <w:rFonts w:ascii="Times New Roman" w:hAnsi="Times New Roman" w:cs="Times New Roman"/>
          <w:sz w:val="28"/>
          <w:szCs w:val="28"/>
        </w:rPr>
      </w:pPr>
      <w:proofErr w:type="spellStart"/>
      <w:r w:rsidRPr="00F1301B">
        <w:rPr>
          <w:rFonts w:ascii="Times New Roman" w:hAnsi="Times New Roman" w:cs="Times New Roman"/>
          <w:sz w:val="28"/>
          <w:szCs w:val="28"/>
        </w:rPr>
        <w:t>Urls</w:t>
      </w:r>
      <w:proofErr w:type="spellEnd"/>
      <w:r w:rsidRPr="00F1301B">
        <w:rPr>
          <w:rFonts w:ascii="Times New Roman" w:hAnsi="Times New Roman" w:cs="Times New Roman"/>
          <w:sz w:val="28"/>
          <w:szCs w:val="28"/>
        </w:rPr>
        <w:t>:  ['https</w:t>
      </w:r>
      <w:proofErr w:type="gramStart"/>
      <w:r w:rsidRPr="00F1301B">
        <w:rPr>
          <w:rFonts w:ascii="Times New Roman" w:hAnsi="Times New Roman" w:cs="Times New Roman"/>
          <w:sz w:val="28"/>
          <w:szCs w:val="28"/>
        </w:rPr>
        <w:t>:/</w:t>
      </w:r>
      <w:proofErr w:type="gramEnd"/>
      <w:r w:rsidRPr="00F1301B">
        <w:rPr>
          <w:rFonts w:ascii="Times New Roman" w:hAnsi="Times New Roman" w:cs="Times New Roman"/>
          <w:sz w:val="28"/>
          <w:szCs w:val="28"/>
        </w:rPr>
        <w:t>/auth.geeksforgeeks.org/user/Chinmoy%20Lenka/articles',</w:t>
      </w:r>
    </w:p>
    <w:p w:rsidR="00E72F15" w:rsidRPr="00F1301B" w:rsidRDefault="00E72F15" w:rsidP="00E72F15">
      <w:pPr>
        <w:spacing w:after="0"/>
        <w:rPr>
          <w:rFonts w:ascii="Times New Roman" w:hAnsi="Times New Roman" w:cs="Times New Roman"/>
          <w:sz w:val="28"/>
          <w:szCs w:val="28"/>
        </w:rPr>
      </w:pPr>
      <w:r w:rsidRPr="00F1301B">
        <w:rPr>
          <w:rFonts w:ascii="Times New Roman" w:hAnsi="Times New Roman" w:cs="Times New Roman"/>
          <w:sz w:val="28"/>
          <w:szCs w:val="28"/>
        </w:rPr>
        <w:t>'http</w:t>
      </w:r>
      <w:proofErr w:type="gramStart"/>
      <w:r w:rsidRPr="00F1301B">
        <w:rPr>
          <w:rFonts w:ascii="Times New Roman" w:hAnsi="Times New Roman" w:cs="Times New Roman"/>
          <w:sz w:val="28"/>
          <w:szCs w:val="28"/>
        </w:rPr>
        <w:t>:/</w:t>
      </w:r>
      <w:proofErr w:type="gramEnd"/>
      <w:r w:rsidRPr="00F1301B">
        <w:rPr>
          <w:rFonts w:ascii="Times New Roman" w:hAnsi="Times New Roman" w:cs="Times New Roman"/>
          <w:sz w:val="28"/>
          <w:szCs w:val="28"/>
        </w:rPr>
        <w:t>/www.geeksforgeeks.org/']</w:t>
      </w:r>
    </w:p>
    <w:p w:rsidR="00E72F15" w:rsidRDefault="00E72F15" w:rsidP="00DA5F0F">
      <w:pPr>
        <w:spacing w:after="0"/>
        <w:rPr>
          <w:rFonts w:ascii="Times New Roman" w:hAnsi="Times New Roman" w:cs="Times New Roman"/>
          <w:sz w:val="28"/>
          <w:szCs w:val="28"/>
        </w:rPr>
      </w:pPr>
    </w:p>
    <w:p w:rsidR="00B15533" w:rsidRPr="00B15533" w:rsidRDefault="00B15533" w:rsidP="00DA5F0F">
      <w:pPr>
        <w:spacing w:after="0"/>
        <w:rPr>
          <w:rFonts w:ascii="Times New Roman" w:hAnsi="Times New Roman" w:cs="Times New Roman"/>
          <w:b/>
          <w:sz w:val="28"/>
          <w:szCs w:val="28"/>
          <w:u w:val="single"/>
        </w:rPr>
      </w:pPr>
      <w:r w:rsidRPr="00B15533">
        <w:rPr>
          <w:rFonts w:ascii="Times New Roman" w:hAnsi="Times New Roman" w:cs="Times New Roman"/>
          <w:b/>
          <w:sz w:val="28"/>
          <w:szCs w:val="28"/>
          <w:u w:val="single"/>
        </w:rPr>
        <w:t>Example:-</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import</w:t>
      </w:r>
      <w:proofErr w:type="gramEnd"/>
      <w:r w:rsidRPr="00B15533">
        <w:rPr>
          <w:rFonts w:ascii="Times New Roman" w:hAnsi="Times New Roman" w:cs="Times New Roman"/>
          <w:sz w:val="28"/>
          <w:szCs w:val="28"/>
        </w:rPr>
        <w:t xml:space="preserve"> re</w:t>
      </w:r>
    </w:p>
    <w:p w:rsidR="00B15533" w:rsidRPr="00B15533" w:rsidRDefault="00B15533" w:rsidP="00B15533">
      <w:pPr>
        <w:spacing w:after="0"/>
        <w:rPr>
          <w:rFonts w:ascii="Times New Roman" w:hAnsi="Times New Roman" w:cs="Times New Roman"/>
          <w:sz w:val="28"/>
          <w:szCs w:val="28"/>
        </w:rPr>
      </w:pPr>
      <w:proofErr w:type="spellStart"/>
      <w:proofErr w:type="gramStart"/>
      <w:r w:rsidRPr="00B15533">
        <w:rPr>
          <w:rFonts w:ascii="Times New Roman" w:hAnsi="Times New Roman" w:cs="Times New Roman"/>
          <w:sz w:val="28"/>
          <w:szCs w:val="28"/>
        </w:rPr>
        <w:t>defisValidURL</w:t>
      </w:r>
      <w:proofErr w:type="spellEnd"/>
      <w:r w:rsidRPr="00B15533">
        <w:rPr>
          <w:rFonts w:ascii="Times New Roman" w:hAnsi="Times New Roman" w:cs="Times New Roman"/>
          <w:sz w:val="28"/>
          <w:szCs w:val="28"/>
        </w:rPr>
        <w:t>(</w:t>
      </w:r>
      <w:proofErr w:type="spellStart"/>
      <w:proofErr w:type="gramEnd"/>
      <w:r w:rsidRPr="00B15533">
        <w:rPr>
          <w:rFonts w:ascii="Times New Roman" w:hAnsi="Times New Roman" w:cs="Times New Roman"/>
          <w:sz w:val="28"/>
          <w:szCs w:val="28"/>
        </w:rPr>
        <w:t>str</w:t>
      </w:r>
      <w:proofErr w:type="spellEnd"/>
      <w:r w:rsidRPr="00B15533">
        <w:rPr>
          <w:rFonts w:ascii="Times New Roman" w:hAnsi="Times New Roman" w:cs="Times New Roman"/>
          <w:sz w:val="28"/>
          <w:szCs w:val="28"/>
        </w:rPr>
        <w:t>):</w:t>
      </w:r>
    </w:p>
    <w:p w:rsidR="00B15533" w:rsidRPr="00B15533" w:rsidRDefault="00B15533" w:rsidP="00B15533">
      <w:pPr>
        <w:spacing w:after="0"/>
        <w:rPr>
          <w:rFonts w:ascii="Times New Roman" w:hAnsi="Times New Roman" w:cs="Times New Roman"/>
          <w:sz w:val="28"/>
          <w:szCs w:val="28"/>
        </w:rPr>
      </w:pPr>
      <w:proofErr w:type="spellStart"/>
      <w:proofErr w:type="gramStart"/>
      <w:r w:rsidRPr="00B15533">
        <w:rPr>
          <w:rFonts w:ascii="Times New Roman" w:hAnsi="Times New Roman" w:cs="Times New Roman"/>
          <w:sz w:val="28"/>
          <w:szCs w:val="28"/>
        </w:rPr>
        <w:t>regex</w:t>
      </w:r>
      <w:proofErr w:type="spellEnd"/>
      <w:proofErr w:type="gramEnd"/>
      <w:r w:rsidRPr="00B15533">
        <w:rPr>
          <w:rFonts w:ascii="Times New Roman" w:hAnsi="Times New Roman" w:cs="Times New Roman"/>
          <w:sz w:val="28"/>
          <w:szCs w:val="28"/>
        </w:rPr>
        <w:t xml:space="preserve"> = </w:t>
      </w:r>
      <w:bookmarkStart w:id="3" w:name="_GoBack"/>
      <w:r w:rsidRPr="00B15533">
        <w:rPr>
          <w:rFonts w:ascii="Times New Roman" w:hAnsi="Times New Roman" w:cs="Times New Roman"/>
          <w:sz w:val="28"/>
          <w:szCs w:val="28"/>
        </w:rPr>
        <w:t>("((</w:t>
      </w:r>
      <w:proofErr w:type="spellStart"/>
      <w:r w:rsidRPr="00B15533">
        <w:rPr>
          <w:rFonts w:ascii="Times New Roman" w:hAnsi="Times New Roman" w:cs="Times New Roman"/>
          <w:sz w:val="28"/>
          <w:szCs w:val="28"/>
        </w:rPr>
        <w:t>http|https</w:t>
      </w:r>
      <w:proofErr w:type="spellEnd"/>
      <w:r w:rsidRPr="00B15533">
        <w:rPr>
          <w:rFonts w:ascii="Times New Roman" w:hAnsi="Times New Roman" w:cs="Times New Roman"/>
          <w:sz w:val="28"/>
          <w:szCs w:val="28"/>
        </w:rPr>
        <w:t>)://)(www.)?" +</w:t>
      </w:r>
    </w:p>
    <w:p w:rsidR="00B15533" w:rsidRPr="00B15533" w:rsidRDefault="00B15533" w:rsidP="00B15533">
      <w:pPr>
        <w:spacing w:after="0"/>
        <w:rPr>
          <w:rFonts w:ascii="Times New Roman" w:hAnsi="Times New Roman" w:cs="Times New Roman"/>
          <w:sz w:val="28"/>
          <w:szCs w:val="28"/>
        </w:rPr>
      </w:pPr>
      <w:r w:rsidRPr="00B15533">
        <w:rPr>
          <w:rFonts w:ascii="Times New Roman" w:hAnsi="Times New Roman" w:cs="Times New Roman"/>
          <w:sz w:val="28"/>
          <w:szCs w:val="28"/>
        </w:rPr>
        <w:t xml:space="preserve">             "[a-zA-Z0-9@:%._\\+~#?&amp;//=]" +</w:t>
      </w:r>
    </w:p>
    <w:p w:rsidR="00B15533" w:rsidRPr="00B15533" w:rsidRDefault="00B15533" w:rsidP="00B15533">
      <w:pPr>
        <w:spacing w:after="0"/>
        <w:rPr>
          <w:rFonts w:ascii="Times New Roman" w:hAnsi="Times New Roman" w:cs="Times New Roman"/>
          <w:sz w:val="28"/>
          <w:szCs w:val="28"/>
        </w:rPr>
      </w:pPr>
      <w:r w:rsidRPr="00B15533">
        <w:rPr>
          <w:rFonts w:ascii="Times New Roman" w:hAnsi="Times New Roman" w:cs="Times New Roman"/>
          <w:sz w:val="28"/>
          <w:szCs w:val="28"/>
        </w:rPr>
        <w:t xml:space="preserve">             "{2,256}\\</w:t>
      </w:r>
      <w:proofErr w:type="gramStart"/>
      <w:r w:rsidRPr="00B15533">
        <w:rPr>
          <w:rFonts w:ascii="Times New Roman" w:hAnsi="Times New Roman" w:cs="Times New Roman"/>
          <w:sz w:val="28"/>
          <w:szCs w:val="28"/>
        </w:rPr>
        <w:t>.[</w:t>
      </w:r>
      <w:proofErr w:type="gramEnd"/>
      <w:r w:rsidRPr="00B15533">
        <w:rPr>
          <w:rFonts w:ascii="Times New Roman" w:hAnsi="Times New Roman" w:cs="Times New Roman"/>
          <w:sz w:val="28"/>
          <w:szCs w:val="28"/>
        </w:rPr>
        <w:t>a-z]" +</w:t>
      </w:r>
    </w:p>
    <w:p w:rsidR="00B15533" w:rsidRPr="00B15533" w:rsidRDefault="00B15533" w:rsidP="00B15533">
      <w:pPr>
        <w:spacing w:after="0"/>
        <w:rPr>
          <w:rFonts w:ascii="Times New Roman" w:hAnsi="Times New Roman" w:cs="Times New Roman"/>
          <w:sz w:val="28"/>
          <w:szCs w:val="28"/>
        </w:rPr>
      </w:pPr>
      <w:r w:rsidRPr="00B15533">
        <w:rPr>
          <w:rFonts w:ascii="Times New Roman" w:hAnsi="Times New Roman" w:cs="Times New Roman"/>
          <w:sz w:val="28"/>
          <w:szCs w:val="28"/>
        </w:rPr>
        <w:t xml:space="preserve">             "{2</w:t>
      </w:r>
      <w:proofErr w:type="gramStart"/>
      <w:r w:rsidRPr="00B15533">
        <w:rPr>
          <w:rFonts w:ascii="Times New Roman" w:hAnsi="Times New Roman" w:cs="Times New Roman"/>
          <w:sz w:val="28"/>
          <w:szCs w:val="28"/>
        </w:rPr>
        <w:t>,6</w:t>
      </w:r>
      <w:proofErr w:type="gramEnd"/>
      <w:r w:rsidRPr="00B15533">
        <w:rPr>
          <w:rFonts w:ascii="Times New Roman" w:hAnsi="Times New Roman" w:cs="Times New Roman"/>
          <w:sz w:val="28"/>
          <w:szCs w:val="28"/>
        </w:rPr>
        <w:t>}\\b([-a-zA-Z0-9@:%" +</w:t>
      </w:r>
    </w:p>
    <w:p w:rsidR="00B15533" w:rsidRPr="00B15533" w:rsidRDefault="00B15533" w:rsidP="00B15533">
      <w:pPr>
        <w:spacing w:after="0"/>
        <w:rPr>
          <w:rFonts w:ascii="Times New Roman" w:hAnsi="Times New Roman" w:cs="Times New Roman"/>
          <w:sz w:val="28"/>
          <w:szCs w:val="28"/>
        </w:rPr>
      </w:pPr>
      <w:r w:rsidRPr="00B15533">
        <w:rPr>
          <w:rFonts w:ascii="Times New Roman" w:hAnsi="Times New Roman" w:cs="Times New Roman"/>
          <w:sz w:val="28"/>
          <w:szCs w:val="28"/>
        </w:rPr>
        <w:t xml:space="preserve">             "._\\+~#?&amp;//=]*)")     </w:t>
      </w:r>
    </w:p>
    <w:bookmarkEnd w:id="3"/>
    <w:p w:rsidR="00B15533" w:rsidRPr="00B15533" w:rsidRDefault="00B15533" w:rsidP="00B15533">
      <w:pPr>
        <w:spacing w:after="0"/>
        <w:rPr>
          <w:rFonts w:ascii="Times New Roman" w:hAnsi="Times New Roman" w:cs="Times New Roman"/>
          <w:sz w:val="28"/>
          <w:szCs w:val="28"/>
        </w:rPr>
      </w:pPr>
      <w:r w:rsidRPr="00B15533">
        <w:rPr>
          <w:rFonts w:ascii="Times New Roman" w:hAnsi="Times New Roman" w:cs="Times New Roman"/>
          <w:sz w:val="28"/>
          <w:szCs w:val="28"/>
        </w:rPr>
        <w:t xml:space="preserve">    p = </w:t>
      </w:r>
      <w:proofErr w:type="spellStart"/>
      <w:proofErr w:type="gramStart"/>
      <w:r w:rsidRPr="00B15533">
        <w:rPr>
          <w:rFonts w:ascii="Times New Roman" w:hAnsi="Times New Roman" w:cs="Times New Roman"/>
          <w:sz w:val="28"/>
          <w:szCs w:val="28"/>
        </w:rPr>
        <w:t>re.compile</w:t>
      </w:r>
      <w:proofErr w:type="spellEnd"/>
      <w:r w:rsidRPr="00B15533">
        <w:rPr>
          <w:rFonts w:ascii="Times New Roman" w:hAnsi="Times New Roman" w:cs="Times New Roman"/>
          <w:sz w:val="28"/>
          <w:szCs w:val="28"/>
        </w:rPr>
        <w:t>(</w:t>
      </w:r>
      <w:proofErr w:type="spellStart"/>
      <w:proofErr w:type="gramEnd"/>
      <w:r w:rsidRPr="00B15533">
        <w:rPr>
          <w:rFonts w:ascii="Times New Roman" w:hAnsi="Times New Roman" w:cs="Times New Roman"/>
          <w:sz w:val="28"/>
          <w:szCs w:val="28"/>
        </w:rPr>
        <w:t>regex</w:t>
      </w:r>
      <w:proofErr w:type="spellEnd"/>
      <w:r w:rsidRPr="00B15533">
        <w:rPr>
          <w:rFonts w:ascii="Times New Roman" w:hAnsi="Times New Roman" w:cs="Times New Roman"/>
          <w:sz w:val="28"/>
          <w:szCs w:val="28"/>
        </w:rPr>
        <w:t>)</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if</w:t>
      </w:r>
      <w:proofErr w:type="gramEnd"/>
      <w:r w:rsidRPr="00B15533">
        <w:rPr>
          <w:rFonts w:ascii="Times New Roman" w:hAnsi="Times New Roman" w:cs="Times New Roman"/>
          <w:sz w:val="28"/>
          <w:szCs w:val="28"/>
        </w:rPr>
        <w:t xml:space="preserve"> (</w:t>
      </w:r>
      <w:proofErr w:type="spellStart"/>
      <w:r w:rsidRPr="00B15533">
        <w:rPr>
          <w:rFonts w:ascii="Times New Roman" w:hAnsi="Times New Roman" w:cs="Times New Roman"/>
          <w:sz w:val="28"/>
          <w:szCs w:val="28"/>
        </w:rPr>
        <w:t>str</w:t>
      </w:r>
      <w:proofErr w:type="spellEnd"/>
      <w:r w:rsidRPr="00B15533">
        <w:rPr>
          <w:rFonts w:ascii="Times New Roman" w:hAnsi="Times New Roman" w:cs="Times New Roman"/>
          <w:sz w:val="28"/>
          <w:szCs w:val="28"/>
        </w:rPr>
        <w:t xml:space="preserve"> == None):</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return</w:t>
      </w:r>
      <w:proofErr w:type="gramEnd"/>
      <w:r w:rsidRPr="00B15533">
        <w:rPr>
          <w:rFonts w:ascii="Times New Roman" w:hAnsi="Times New Roman" w:cs="Times New Roman"/>
          <w:sz w:val="28"/>
          <w:szCs w:val="28"/>
        </w:rPr>
        <w:t xml:space="preserve"> False</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if(</w:t>
      </w:r>
      <w:proofErr w:type="spellStart"/>
      <w:proofErr w:type="gramEnd"/>
      <w:r w:rsidRPr="00B15533">
        <w:rPr>
          <w:rFonts w:ascii="Times New Roman" w:hAnsi="Times New Roman" w:cs="Times New Roman"/>
          <w:sz w:val="28"/>
          <w:szCs w:val="28"/>
        </w:rPr>
        <w:t>re.search</w:t>
      </w:r>
      <w:proofErr w:type="spellEnd"/>
      <w:r w:rsidRPr="00B15533">
        <w:rPr>
          <w:rFonts w:ascii="Times New Roman" w:hAnsi="Times New Roman" w:cs="Times New Roman"/>
          <w:sz w:val="28"/>
          <w:szCs w:val="28"/>
        </w:rPr>
        <w:t xml:space="preserve">(p, </w:t>
      </w:r>
      <w:proofErr w:type="spellStart"/>
      <w:r w:rsidRPr="00B15533">
        <w:rPr>
          <w:rFonts w:ascii="Times New Roman" w:hAnsi="Times New Roman" w:cs="Times New Roman"/>
          <w:sz w:val="28"/>
          <w:szCs w:val="28"/>
        </w:rPr>
        <w:t>str</w:t>
      </w:r>
      <w:proofErr w:type="spellEnd"/>
      <w:r w:rsidRPr="00B15533">
        <w:rPr>
          <w:rFonts w:ascii="Times New Roman" w:hAnsi="Times New Roman" w:cs="Times New Roman"/>
          <w:sz w:val="28"/>
          <w:szCs w:val="28"/>
        </w:rPr>
        <w:t>)):</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return</w:t>
      </w:r>
      <w:proofErr w:type="gramEnd"/>
      <w:r w:rsidRPr="00B15533">
        <w:rPr>
          <w:rFonts w:ascii="Times New Roman" w:hAnsi="Times New Roman" w:cs="Times New Roman"/>
          <w:sz w:val="28"/>
          <w:szCs w:val="28"/>
        </w:rPr>
        <w:t xml:space="preserve"> True</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else</w:t>
      </w:r>
      <w:proofErr w:type="gramEnd"/>
      <w:r w:rsidRPr="00B15533">
        <w:rPr>
          <w:rFonts w:ascii="Times New Roman" w:hAnsi="Times New Roman" w:cs="Times New Roman"/>
          <w:sz w:val="28"/>
          <w:szCs w:val="28"/>
        </w:rPr>
        <w:t>:</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return</w:t>
      </w:r>
      <w:proofErr w:type="gramEnd"/>
      <w:r w:rsidRPr="00B15533">
        <w:rPr>
          <w:rFonts w:ascii="Times New Roman" w:hAnsi="Times New Roman" w:cs="Times New Roman"/>
          <w:sz w:val="28"/>
          <w:szCs w:val="28"/>
        </w:rPr>
        <w:t xml:space="preserve"> False</w:t>
      </w:r>
    </w:p>
    <w:p w:rsidR="00B15533" w:rsidRPr="00B15533" w:rsidRDefault="00B15533" w:rsidP="00B15533">
      <w:pPr>
        <w:spacing w:after="0"/>
        <w:rPr>
          <w:rFonts w:ascii="Times New Roman" w:hAnsi="Times New Roman" w:cs="Times New Roman"/>
          <w:sz w:val="28"/>
          <w:szCs w:val="28"/>
        </w:rPr>
      </w:pPr>
      <w:proofErr w:type="spellStart"/>
      <w:proofErr w:type="gramStart"/>
      <w:r w:rsidRPr="00B15533">
        <w:rPr>
          <w:rFonts w:ascii="Times New Roman" w:hAnsi="Times New Roman" w:cs="Times New Roman"/>
          <w:sz w:val="28"/>
          <w:szCs w:val="28"/>
        </w:rPr>
        <w:t>url</w:t>
      </w:r>
      <w:proofErr w:type="spellEnd"/>
      <w:proofErr w:type="gramEnd"/>
      <w:r w:rsidRPr="00B15533">
        <w:rPr>
          <w:rFonts w:ascii="Times New Roman" w:hAnsi="Times New Roman" w:cs="Times New Roman"/>
          <w:sz w:val="28"/>
          <w:szCs w:val="28"/>
        </w:rPr>
        <w:t xml:space="preserve"> = "https://www.geeksforgeeks.org" </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lastRenderedPageBreak/>
        <w:t>if(</w:t>
      </w:r>
      <w:proofErr w:type="spellStart"/>
      <w:proofErr w:type="gramEnd"/>
      <w:r w:rsidRPr="00B15533">
        <w:rPr>
          <w:rFonts w:ascii="Times New Roman" w:hAnsi="Times New Roman" w:cs="Times New Roman"/>
          <w:sz w:val="28"/>
          <w:szCs w:val="28"/>
        </w:rPr>
        <w:t>isValidURL</w:t>
      </w:r>
      <w:proofErr w:type="spellEnd"/>
      <w:r w:rsidRPr="00B15533">
        <w:rPr>
          <w:rFonts w:ascii="Times New Roman" w:hAnsi="Times New Roman" w:cs="Times New Roman"/>
          <w:sz w:val="28"/>
          <w:szCs w:val="28"/>
        </w:rPr>
        <w:t>(</w:t>
      </w:r>
      <w:proofErr w:type="spellStart"/>
      <w:r w:rsidRPr="00B15533">
        <w:rPr>
          <w:rFonts w:ascii="Times New Roman" w:hAnsi="Times New Roman" w:cs="Times New Roman"/>
          <w:sz w:val="28"/>
          <w:szCs w:val="28"/>
        </w:rPr>
        <w:t>url</w:t>
      </w:r>
      <w:proofErr w:type="spellEnd"/>
      <w:r w:rsidRPr="00B15533">
        <w:rPr>
          <w:rFonts w:ascii="Times New Roman" w:hAnsi="Times New Roman" w:cs="Times New Roman"/>
          <w:sz w:val="28"/>
          <w:szCs w:val="28"/>
        </w:rPr>
        <w:t>) == True):</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print(</w:t>
      </w:r>
      <w:proofErr w:type="gramEnd"/>
      <w:r w:rsidRPr="00B15533">
        <w:rPr>
          <w:rFonts w:ascii="Times New Roman" w:hAnsi="Times New Roman" w:cs="Times New Roman"/>
          <w:sz w:val="28"/>
          <w:szCs w:val="28"/>
        </w:rPr>
        <w:t>"Yes")</w:t>
      </w:r>
    </w:p>
    <w:p w:rsidR="00B15533" w:rsidRPr="00B15533"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else</w:t>
      </w:r>
      <w:proofErr w:type="gramEnd"/>
      <w:r w:rsidRPr="00B15533">
        <w:rPr>
          <w:rFonts w:ascii="Times New Roman" w:hAnsi="Times New Roman" w:cs="Times New Roman"/>
          <w:sz w:val="28"/>
          <w:szCs w:val="28"/>
        </w:rPr>
        <w:t>:</w:t>
      </w:r>
    </w:p>
    <w:p w:rsidR="00BE351B" w:rsidRDefault="00B15533" w:rsidP="00B15533">
      <w:pPr>
        <w:spacing w:after="0"/>
        <w:rPr>
          <w:rFonts w:ascii="Times New Roman" w:hAnsi="Times New Roman" w:cs="Times New Roman"/>
          <w:sz w:val="28"/>
          <w:szCs w:val="28"/>
        </w:rPr>
      </w:pPr>
      <w:proofErr w:type="gramStart"/>
      <w:r w:rsidRPr="00B15533">
        <w:rPr>
          <w:rFonts w:ascii="Times New Roman" w:hAnsi="Times New Roman" w:cs="Times New Roman"/>
          <w:sz w:val="28"/>
          <w:szCs w:val="28"/>
        </w:rPr>
        <w:t>print(</w:t>
      </w:r>
      <w:proofErr w:type="gramEnd"/>
      <w:r w:rsidRPr="00B15533">
        <w:rPr>
          <w:rFonts w:ascii="Times New Roman" w:hAnsi="Times New Roman" w:cs="Times New Roman"/>
          <w:sz w:val="28"/>
          <w:szCs w:val="28"/>
        </w:rPr>
        <w:t>"No")</w:t>
      </w:r>
    </w:p>
    <w:p w:rsidR="00BE351B" w:rsidRDefault="00BE351B" w:rsidP="00DA5F0F">
      <w:pPr>
        <w:spacing w:after="0"/>
        <w:rPr>
          <w:rFonts w:ascii="Times New Roman" w:hAnsi="Times New Roman" w:cs="Times New Roman"/>
          <w:sz w:val="28"/>
          <w:szCs w:val="28"/>
        </w:rPr>
      </w:pPr>
    </w:p>
    <w:p w:rsidR="00BE351B" w:rsidRPr="00F1301B" w:rsidRDefault="00BE351B" w:rsidP="00DA5F0F">
      <w:pPr>
        <w:spacing w:after="0"/>
        <w:rPr>
          <w:rFonts w:ascii="Times New Roman" w:hAnsi="Times New Roman" w:cs="Times New Roman"/>
          <w:sz w:val="28"/>
          <w:szCs w:val="28"/>
        </w:rPr>
      </w:pPr>
    </w:p>
    <w:p w:rsidR="000B709F" w:rsidRDefault="000B709F" w:rsidP="00590724">
      <w:pPr>
        <w:pStyle w:val="NoSpacing"/>
        <w:rPr>
          <w:rFonts w:ascii="Times New Roman" w:hAnsi="Times New Roman" w:cs="Times New Roman"/>
          <w:b/>
          <w:bCs/>
          <w:sz w:val="28"/>
          <w:szCs w:val="28"/>
          <w:u w:val="single"/>
        </w:rPr>
      </w:pPr>
      <w:proofErr w:type="spellStart"/>
      <w:r w:rsidRPr="00F1301B">
        <w:rPr>
          <w:rFonts w:ascii="Times New Roman" w:hAnsi="Times New Roman" w:cs="Times New Roman"/>
          <w:b/>
          <w:bCs/>
          <w:sz w:val="28"/>
          <w:szCs w:val="28"/>
          <w:u w:val="single"/>
        </w:rPr>
        <w:t>Email_validation</w:t>
      </w:r>
      <w:proofErr w:type="spellEnd"/>
      <w:r w:rsidRPr="00F1301B">
        <w:rPr>
          <w:rFonts w:ascii="Times New Roman" w:hAnsi="Times New Roman" w:cs="Times New Roman"/>
          <w:b/>
          <w:bCs/>
          <w:sz w:val="28"/>
          <w:szCs w:val="28"/>
          <w:u w:val="single"/>
        </w:rPr>
        <w:t>:-</w:t>
      </w:r>
    </w:p>
    <w:p w:rsidR="005B70A2" w:rsidRPr="005B70A2" w:rsidRDefault="005B70A2" w:rsidP="005B70A2">
      <w:pPr>
        <w:pStyle w:val="NoSpacing"/>
        <w:rPr>
          <w:rFonts w:ascii="Times New Roman" w:hAnsi="Times New Roman" w:cs="Times New Roman"/>
          <w:bCs/>
          <w:sz w:val="28"/>
          <w:szCs w:val="28"/>
        </w:rPr>
      </w:pPr>
      <w:r w:rsidRPr="005B70A2">
        <w:rPr>
          <w:rFonts w:ascii="Times New Roman" w:hAnsi="Times New Roman" w:cs="Times New Roman"/>
          <w:bCs/>
          <w:sz w:val="28"/>
          <w:szCs w:val="28"/>
        </w:rPr>
        <w:t>Given a string, write a Python program to check if the string is a valid email address or not. An email is a string (a subset of ASCII characters) separated into two parts by @ symbol, a “</w:t>
      </w:r>
      <w:proofErr w:type="spellStart"/>
      <w:r w:rsidRPr="005B70A2">
        <w:rPr>
          <w:rFonts w:ascii="Times New Roman" w:hAnsi="Times New Roman" w:cs="Times New Roman"/>
          <w:bCs/>
          <w:sz w:val="28"/>
          <w:szCs w:val="28"/>
        </w:rPr>
        <w:t>personal_info</w:t>
      </w:r>
      <w:proofErr w:type="spellEnd"/>
      <w:r w:rsidRPr="005B70A2">
        <w:rPr>
          <w:rFonts w:ascii="Times New Roman" w:hAnsi="Times New Roman" w:cs="Times New Roman"/>
          <w:bCs/>
          <w:sz w:val="28"/>
          <w:szCs w:val="28"/>
        </w:rPr>
        <w:t xml:space="preserve">” and a domain, that is </w:t>
      </w:r>
      <w:proofErr w:type="spellStart"/>
      <w:r w:rsidRPr="005B70A2">
        <w:rPr>
          <w:rFonts w:ascii="Times New Roman" w:hAnsi="Times New Roman" w:cs="Times New Roman"/>
          <w:bCs/>
          <w:sz w:val="28"/>
          <w:szCs w:val="28"/>
        </w:rPr>
        <w:t>personal_info@domain</w:t>
      </w:r>
      <w:proofErr w:type="spellEnd"/>
      <w:r w:rsidRPr="005B70A2">
        <w:rPr>
          <w:rFonts w:ascii="Times New Roman" w:hAnsi="Times New Roman" w:cs="Times New Roman"/>
          <w:bCs/>
          <w:sz w:val="28"/>
          <w:szCs w:val="28"/>
        </w:rPr>
        <w:t>.</w:t>
      </w:r>
    </w:p>
    <w:p w:rsidR="00894A09" w:rsidRPr="00894A09" w:rsidRDefault="00894A09" w:rsidP="00894A09">
      <w:pPr>
        <w:pStyle w:val="NoSpacing"/>
        <w:rPr>
          <w:rFonts w:ascii="Times New Roman" w:hAnsi="Times New Roman" w:cs="Times New Roman"/>
          <w:bCs/>
          <w:sz w:val="28"/>
          <w:szCs w:val="28"/>
        </w:rPr>
      </w:pPr>
      <w:proofErr w:type="gramStart"/>
      <w:r w:rsidRPr="00894A09">
        <w:rPr>
          <w:rFonts w:ascii="Times New Roman" w:hAnsi="Times New Roman" w:cs="Times New Roman"/>
          <w:bCs/>
          <w:sz w:val="28"/>
          <w:szCs w:val="28"/>
        </w:rPr>
        <w:t>we</w:t>
      </w:r>
      <w:proofErr w:type="gramEnd"/>
      <w:r w:rsidRPr="00894A09">
        <w:rPr>
          <w:rFonts w:ascii="Times New Roman" w:hAnsi="Times New Roman" w:cs="Times New Roman"/>
          <w:bCs/>
          <w:sz w:val="28"/>
          <w:szCs w:val="28"/>
        </w:rPr>
        <w:t xml:space="preserve"> are using the search() method of re module. </w:t>
      </w:r>
      <w:proofErr w:type="gramStart"/>
      <w:r w:rsidRPr="00894A09">
        <w:rPr>
          <w:rFonts w:ascii="Times New Roman" w:hAnsi="Times New Roman" w:cs="Times New Roman"/>
          <w:bCs/>
          <w:sz w:val="28"/>
          <w:szCs w:val="28"/>
        </w:rPr>
        <w:t>so</w:t>
      </w:r>
      <w:proofErr w:type="gramEnd"/>
      <w:r w:rsidRPr="00894A09">
        <w:rPr>
          <w:rFonts w:ascii="Times New Roman" w:hAnsi="Times New Roman" w:cs="Times New Roman"/>
          <w:bCs/>
          <w:sz w:val="28"/>
          <w:szCs w:val="28"/>
        </w:rPr>
        <w:t xml:space="preserve"> let’s see the description of it.</w:t>
      </w:r>
    </w:p>
    <w:p w:rsidR="005B70A2" w:rsidRPr="00894A09" w:rsidRDefault="00894A09" w:rsidP="00894A09">
      <w:pPr>
        <w:pStyle w:val="NoSpacing"/>
        <w:rPr>
          <w:rFonts w:ascii="Times New Roman" w:hAnsi="Times New Roman" w:cs="Times New Roman"/>
          <w:bCs/>
          <w:sz w:val="28"/>
          <w:szCs w:val="28"/>
        </w:rPr>
      </w:pPr>
      <w:proofErr w:type="spellStart"/>
      <w:proofErr w:type="gramStart"/>
      <w:r w:rsidRPr="00894A09">
        <w:rPr>
          <w:rFonts w:ascii="Times New Roman" w:hAnsi="Times New Roman" w:cs="Times New Roman"/>
          <w:bCs/>
          <w:sz w:val="28"/>
          <w:szCs w:val="28"/>
        </w:rPr>
        <w:t>re.search</w:t>
      </w:r>
      <w:proofErr w:type="spellEnd"/>
      <w:r w:rsidRPr="00894A09">
        <w:rPr>
          <w:rFonts w:ascii="Times New Roman" w:hAnsi="Times New Roman" w:cs="Times New Roman"/>
          <w:bCs/>
          <w:sz w:val="28"/>
          <w:szCs w:val="28"/>
        </w:rPr>
        <w:t>(</w:t>
      </w:r>
      <w:proofErr w:type="gramEnd"/>
      <w:r w:rsidRPr="00894A09">
        <w:rPr>
          <w:rFonts w:ascii="Times New Roman" w:hAnsi="Times New Roman" w:cs="Times New Roman"/>
          <w:bCs/>
          <w:sz w:val="28"/>
          <w:szCs w:val="28"/>
        </w:rPr>
        <w:t xml:space="preserve">) : This method either returns None (if the pattern doesn’t match), or </w:t>
      </w:r>
      <w:proofErr w:type="spellStart"/>
      <w:r w:rsidRPr="00894A09">
        <w:rPr>
          <w:rFonts w:ascii="Times New Roman" w:hAnsi="Times New Roman" w:cs="Times New Roman"/>
          <w:bCs/>
          <w:sz w:val="28"/>
          <w:szCs w:val="28"/>
        </w:rPr>
        <w:t>re.MatchObject</w:t>
      </w:r>
      <w:proofErr w:type="spellEnd"/>
      <w:r w:rsidRPr="00894A09">
        <w:rPr>
          <w:rFonts w:ascii="Times New Roman" w:hAnsi="Times New Roman" w:cs="Times New Roman"/>
          <w:bCs/>
          <w:sz w:val="28"/>
          <w:szCs w:val="28"/>
        </w:rPr>
        <w:t xml:space="preserve"> contains information about the matching part of the string. This method stops after the first match, so this is best suited for testing a regular expression more than extracting data.</w:t>
      </w:r>
    </w:p>
    <w:p w:rsidR="00894A09" w:rsidRDefault="00894A09" w:rsidP="00894A09">
      <w:pPr>
        <w:pStyle w:val="NoSpacing"/>
        <w:rPr>
          <w:rFonts w:ascii="Times New Roman" w:hAnsi="Times New Roman" w:cs="Times New Roman"/>
          <w:b/>
          <w:bCs/>
          <w:sz w:val="28"/>
          <w:szCs w:val="28"/>
          <w:u w:val="single"/>
        </w:rPr>
      </w:pPr>
    </w:p>
    <w:p w:rsidR="00894A09" w:rsidRPr="00F1301B" w:rsidRDefault="00A121AC" w:rsidP="00894A09">
      <w:pPr>
        <w:pStyle w:val="NoSpacing"/>
        <w:rPr>
          <w:rFonts w:ascii="Times New Roman" w:hAnsi="Times New Roman" w:cs="Times New Roman"/>
          <w:b/>
          <w:bCs/>
          <w:sz w:val="28"/>
          <w:szCs w:val="28"/>
          <w:u w:val="single"/>
        </w:rPr>
      </w:pPr>
      <w:r>
        <w:rPr>
          <w:rFonts w:ascii="Times New Roman" w:hAnsi="Times New Roman" w:cs="Times New Roman"/>
          <w:b/>
          <w:bCs/>
          <w:sz w:val="28"/>
          <w:szCs w:val="28"/>
          <w:u w:val="single"/>
        </w:rPr>
        <w:t>Example:-</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import</w:t>
      </w:r>
      <w:proofErr w:type="gramEnd"/>
      <w:r w:rsidRPr="00A121AC">
        <w:rPr>
          <w:rFonts w:ascii="Times New Roman" w:hAnsi="Times New Roman" w:cs="Times New Roman"/>
          <w:sz w:val="28"/>
          <w:szCs w:val="28"/>
        </w:rPr>
        <w:t xml:space="preserve"> re</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regex</w:t>
      </w:r>
      <w:proofErr w:type="gramEnd"/>
      <w:r w:rsidRPr="00A121AC">
        <w:rPr>
          <w:rFonts w:ascii="Times New Roman" w:hAnsi="Times New Roman" w:cs="Times New Roman"/>
          <w:sz w:val="28"/>
          <w:szCs w:val="28"/>
        </w:rPr>
        <w:t xml:space="preserve"> = r'\b[A-Za-z0-9._%+-]+@[A-Za-z0-9.-]+\.[A-</w:t>
      </w:r>
      <w:proofErr w:type="spellStart"/>
      <w:r w:rsidRPr="00A121AC">
        <w:rPr>
          <w:rFonts w:ascii="Times New Roman" w:hAnsi="Times New Roman" w:cs="Times New Roman"/>
          <w:sz w:val="28"/>
          <w:szCs w:val="28"/>
        </w:rPr>
        <w:t>Z|a</w:t>
      </w:r>
      <w:proofErr w:type="spellEnd"/>
      <w:r w:rsidRPr="00A121AC">
        <w:rPr>
          <w:rFonts w:ascii="Times New Roman" w:hAnsi="Times New Roman" w:cs="Times New Roman"/>
          <w:sz w:val="28"/>
          <w:szCs w:val="28"/>
        </w:rPr>
        <w:t>-z]{2,}\b'</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def</w:t>
      </w:r>
      <w:proofErr w:type="gramEnd"/>
      <w:r w:rsidRPr="00A121AC">
        <w:rPr>
          <w:rFonts w:ascii="Times New Roman" w:hAnsi="Times New Roman" w:cs="Times New Roman"/>
          <w:sz w:val="28"/>
          <w:szCs w:val="28"/>
        </w:rPr>
        <w:t xml:space="preserve"> check(email):</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if(</w:t>
      </w:r>
      <w:proofErr w:type="spellStart"/>
      <w:proofErr w:type="gramEnd"/>
      <w:r w:rsidRPr="00A121AC">
        <w:rPr>
          <w:rFonts w:ascii="Times New Roman" w:hAnsi="Times New Roman" w:cs="Times New Roman"/>
          <w:sz w:val="28"/>
          <w:szCs w:val="28"/>
        </w:rPr>
        <w:t>re.fullmatch</w:t>
      </w:r>
      <w:proofErr w:type="spellEnd"/>
      <w:r w:rsidRPr="00A121AC">
        <w:rPr>
          <w:rFonts w:ascii="Times New Roman" w:hAnsi="Times New Roman" w:cs="Times New Roman"/>
          <w:sz w:val="28"/>
          <w:szCs w:val="28"/>
        </w:rPr>
        <w:t>(</w:t>
      </w:r>
      <w:proofErr w:type="spellStart"/>
      <w:r w:rsidRPr="00A121AC">
        <w:rPr>
          <w:rFonts w:ascii="Times New Roman" w:hAnsi="Times New Roman" w:cs="Times New Roman"/>
          <w:sz w:val="28"/>
          <w:szCs w:val="28"/>
        </w:rPr>
        <w:t>regex</w:t>
      </w:r>
      <w:proofErr w:type="spellEnd"/>
      <w:r w:rsidRPr="00A121AC">
        <w:rPr>
          <w:rFonts w:ascii="Times New Roman" w:hAnsi="Times New Roman" w:cs="Times New Roman"/>
          <w:sz w:val="28"/>
          <w:szCs w:val="28"/>
        </w:rPr>
        <w:t>, email)):</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print(</w:t>
      </w:r>
      <w:proofErr w:type="gramEnd"/>
      <w:r w:rsidRPr="00A121AC">
        <w:rPr>
          <w:rFonts w:ascii="Times New Roman" w:hAnsi="Times New Roman" w:cs="Times New Roman"/>
          <w:sz w:val="28"/>
          <w:szCs w:val="28"/>
        </w:rPr>
        <w:t xml:space="preserve">"Valid Email") </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else</w:t>
      </w:r>
      <w:proofErr w:type="gramEnd"/>
      <w:r w:rsidRPr="00A121AC">
        <w:rPr>
          <w:rFonts w:ascii="Times New Roman" w:hAnsi="Times New Roman" w:cs="Times New Roman"/>
          <w:sz w:val="28"/>
          <w:szCs w:val="28"/>
        </w:rPr>
        <w:t>:</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print(</w:t>
      </w:r>
      <w:proofErr w:type="gramEnd"/>
      <w:r w:rsidRPr="00A121AC">
        <w:rPr>
          <w:rFonts w:ascii="Times New Roman" w:hAnsi="Times New Roman" w:cs="Times New Roman"/>
          <w:sz w:val="28"/>
          <w:szCs w:val="28"/>
        </w:rPr>
        <w:t>"Invalid Email")</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if</w:t>
      </w:r>
      <w:proofErr w:type="gramEnd"/>
      <w:r w:rsidRPr="00A121AC">
        <w:rPr>
          <w:rFonts w:ascii="Times New Roman" w:hAnsi="Times New Roman" w:cs="Times New Roman"/>
          <w:sz w:val="28"/>
          <w:szCs w:val="28"/>
        </w:rPr>
        <w:t xml:space="preserve"> __name__ == '__main__':</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email</w:t>
      </w:r>
      <w:proofErr w:type="gramEnd"/>
      <w:r w:rsidRPr="00A121AC">
        <w:rPr>
          <w:rFonts w:ascii="Times New Roman" w:hAnsi="Times New Roman" w:cs="Times New Roman"/>
          <w:sz w:val="28"/>
          <w:szCs w:val="28"/>
        </w:rPr>
        <w:t xml:space="preserve"> = "ankitrai326@gmail.com"</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check(</w:t>
      </w:r>
      <w:proofErr w:type="gramEnd"/>
      <w:r w:rsidRPr="00A121AC">
        <w:rPr>
          <w:rFonts w:ascii="Times New Roman" w:hAnsi="Times New Roman" w:cs="Times New Roman"/>
          <w:sz w:val="28"/>
          <w:szCs w:val="28"/>
        </w:rPr>
        <w:t xml:space="preserve">email) </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email</w:t>
      </w:r>
      <w:proofErr w:type="gramEnd"/>
      <w:r w:rsidRPr="00A121AC">
        <w:rPr>
          <w:rFonts w:ascii="Times New Roman" w:hAnsi="Times New Roman" w:cs="Times New Roman"/>
          <w:sz w:val="28"/>
          <w:szCs w:val="28"/>
        </w:rPr>
        <w:t xml:space="preserve"> = "my.ownsite@our-earth.org"</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check(</w:t>
      </w:r>
      <w:proofErr w:type="gramEnd"/>
      <w:r w:rsidRPr="00A121AC">
        <w:rPr>
          <w:rFonts w:ascii="Times New Roman" w:hAnsi="Times New Roman" w:cs="Times New Roman"/>
          <w:sz w:val="28"/>
          <w:szCs w:val="28"/>
        </w:rPr>
        <w:t xml:space="preserve">email) </w:t>
      </w:r>
    </w:p>
    <w:p w:rsidR="00A121AC" w:rsidRPr="00A121AC"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email</w:t>
      </w:r>
      <w:proofErr w:type="gramEnd"/>
      <w:r w:rsidRPr="00A121AC">
        <w:rPr>
          <w:rFonts w:ascii="Times New Roman" w:hAnsi="Times New Roman" w:cs="Times New Roman"/>
          <w:sz w:val="28"/>
          <w:szCs w:val="28"/>
        </w:rPr>
        <w:t xml:space="preserve"> = "ankitrai326.com"</w:t>
      </w:r>
    </w:p>
    <w:p w:rsidR="00294D24" w:rsidRDefault="00A121AC" w:rsidP="00A121AC">
      <w:pPr>
        <w:pStyle w:val="NoSpacing"/>
        <w:rPr>
          <w:rFonts w:ascii="Times New Roman" w:hAnsi="Times New Roman" w:cs="Times New Roman"/>
          <w:sz w:val="28"/>
          <w:szCs w:val="28"/>
        </w:rPr>
      </w:pPr>
      <w:proofErr w:type="gramStart"/>
      <w:r w:rsidRPr="00A121AC">
        <w:rPr>
          <w:rFonts w:ascii="Times New Roman" w:hAnsi="Times New Roman" w:cs="Times New Roman"/>
          <w:sz w:val="28"/>
          <w:szCs w:val="28"/>
        </w:rPr>
        <w:t>check(</w:t>
      </w:r>
      <w:proofErr w:type="gramEnd"/>
      <w:r w:rsidRPr="00A121AC">
        <w:rPr>
          <w:rFonts w:ascii="Times New Roman" w:hAnsi="Times New Roman" w:cs="Times New Roman"/>
          <w:sz w:val="28"/>
          <w:szCs w:val="28"/>
        </w:rPr>
        <w:t>email)</w:t>
      </w:r>
    </w:p>
    <w:p w:rsidR="00832F07" w:rsidRDefault="00832F07" w:rsidP="00A121AC">
      <w:pPr>
        <w:pStyle w:val="NoSpacing"/>
        <w:rPr>
          <w:rFonts w:ascii="Times New Roman" w:hAnsi="Times New Roman" w:cs="Times New Roman"/>
          <w:sz w:val="28"/>
          <w:szCs w:val="28"/>
        </w:rPr>
      </w:pPr>
    </w:p>
    <w:p w:rsidR="00832F07" w:rsidRPr="00832F07" w:rsidRDefault="00832F07" w:rsidP="00A121AC">
      <w:pPr>
        <w:pStyle w:val="NoSpacing"/>
        <w:rPr>
          <w:rFonts w:ascii="Times New Roman" w:hAnsi="Times New Roman" w:cs="Times New Roman"/>
          <w:b/>
          <w:sz w:val="28"/>
          <w:szCs w:val="28"/>
          <w:u w:val="single"/>
        </w:rPr>
      </w:pPr>
      <w:r w:rsidRPr="00832F07">
        <w:rPr>
          <w:rFonts w:ascii="Times New Roman" w:hAnsi="Times New Roman" w:cs="Times New Roman"/>
          <w:b/>
          <w:sz w:val="28"/>
          <w:szCs w:val="28"/>
          <w:u w:val="single"/>
        </w:rPr>
        <w:t>Example:-</w:t>
      </w:r>
    </w:p>
    <w:p w:rsidR="00FC0478" w:rsidRDefault="00FC0478" w:rsidP="00832F07">
      <w:pPr>
        <w:pStyle w:val="NoSpacing"/>
        <w:rPr>
          <w:rFonts w:ascii="Times New Roman" w:hAnsi="Times New Roman" w:cs="Times New Roman"/>
          <w:sz w:val="28"/>
          <w:szCs w:val="28"/>
        </w:rPr>
      </w:pPr>
    </w:p>
    <w:p w:rsidR="00832F07" w:rsidRPr="00832F07"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t>import</w:t>
      </w:r>
      <w:proofErr w:type="gramEnd"/>
      <w:r w:rsidRPr="00832F07">
        <w:rPr>
          <w:rFonts w:ascii="Times New Roman" w:hAnsi="Times New Roman" w:cs="Times New Roman"/>
          <w:sz w:val="28"/>
          <w:szCs w:val="28"/>
        </w:rPr>
        <w:t xml:space="preserve"> re</w:t>
      </w:r>
    </w:p>
    <w:p w:rsidR="00832F07" w:rsidRPr="00832F07"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t>regex</w:t>
      </w:r>
      <w:proofErr w:type="gramEnd"/>
      <w:r w:rsidRPr="00832F07">
        <w:rPr>
          <w:rFonts w:ascii="Times New Roman" w:hAnsi="Times New Roman" w:cs="Times New Roman"/>
          <w:sz w:val="28"/>
          <w:szCs w:val="28"/>
        </w:rPr>
        <w:t xml:space="preserve"> = r'\b[A-Za-z0-9._%+-]+@[A-Za-z0-9.-]+\.[A-</w:t>
      </w:r>
      <w:proofErr w:type="spellStart"/>
      <w:r w:rsidRPr="00832F07">
        <w:rPr>
          <w:rFonts w:ascii="Times New Roman" w:hAnsi="Times New Roman" w:cs="Times New Roman"/>
          <w:sz w:val="28"/>
          <w:szCs w:val="28"/>
        </w:rPr>
        <w:t>Z|a</w:t>
      </w:r>
      <w:proofErr w:type="spellEnd"/>
      <w:r w:rsidRPr="00832F07">
        <w:rPr>
          <w:rFonts w:ascii="Times New Roman" w:hAnsi="Times New Roman" w:cs="Times New Roman"/>
          <w:sz w:val="28"/>
          <w:szCs w:val="28"/>
        </w:rPr>
        <w:t>-z]{2,}\b'</w:t>
      </w:r>
    </w:p>
    <w:p w:rsidR="00832F07" w:rsidRPr="00832F07"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t>def</w:t>
      </w:r>
      <w:proofErr w:type="gramEnd"/>
      <w:r w:rsidRPr="00832F07">
        <w:rPr>
          <w:rFonts w:ascii="Times New Roman" w:hAnsi="Times New Roman" w:cs="Times New Roman"/>
          <w:sz w:val="28"/>
          <w:szCs w:val="28"/>
        </w:rPr>
        <w:t xml:space="preserve"> check(email):</w:t>
      </w:r>
    </w:p>
    <w:p w:rsidR="00832F07" w:rsidRPr="00832F07"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t>if(</w:t>
      </w:r>
      <w:proofErr w:type="spellStart"/>
      <w:proofErr w:type="gramEnd"/>
      <w:r w:rsidRPr="00832F07">
        <w:rPr>
          <w:rFonts w:ascii="Times New Roman" w:hAnsi="Times New Roman" w:cs="Times New Roman"/>
          <w:sz w:val="28"/>
          <w:szCs w:val="28"/>
        </w:rPr>
        <w:t>re.fullmatch</w:t>
      </w:r>
      <w:proofErr w:type="spellEnd"/>
      <w:r w:rsidRPr="00832F07">
        <w:rPr>
          <w:rFonts w:ascii="Times New Roman" w:hAnsi="Times New Roman" w:cs="Times New Roman"/>
          <w:sz w:val="28"/>
          <w:szCs w:val="28"/>
        </w:rPr>
        <w:t>(</w:t>
      </w:r>
      <w:proofErr w:type="spellStart"/>
      <w:r w:rsidRPr="00832F07">
        <w:rPr>
          <w:rFonts w:ascii="Times New Roman" w:hAnsi="Times New Roman" w:cs="Times New Roman"/>
          <w:sz w:val="28"/>
          <w:szCs w:val="28"/>
        </w:rPr>
        <w:t>regex</w:t>
      </w:r>
      <w:proofErr w:type="spellEnd"/>
      <w:r w:rsidRPr="00832F07">
        <w:rPr>
          <w:rFonts w:ascii="Times New Roman" w:hAnsi="Times New Roman" w:cs="Times New Roman"/>
          <w:sz w:val="28"/>
          <w:szCs w:val="28"/>
        </w:rPr>
        <w:t>, email)):</w:t>
      </w:r>
    </w:p>
    <w:p w:rsidR="00832F07" w:rsidRPr="00832F07"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lastRenderedPageBreak/>
        <w:t>print(</w:t>
      </w:r>
      <w:proofErr w:type="gramEnd"/>
      <w:r w:rsidRPr="00832F07">
        <w:rPr>
          <w:rFonts w:ascii="Times New Roman" w:hAnsi="Times New Roman" w:cs="Times New Roman"/>
          <w:sz w:val="28"/>
          <w:szCs w:val="28"/>
        </w:rPr>
        <w:t xml:space="preserve">"Valid Email") </w:t>
      </w:r>
    </w:p>
    <w:p w:rsidR="00832F07" w:rsidRPr="00832F07"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t>else</w:t>
      </w:r>
      <w:proofErr w:type="gramEnd"/>
      <w:r w:rsidRPr="00832F07">
        <w:rPr>
          <w:rFonts w:ascii="Times New Roman" w:hAnsi="Times New Roman" w:cs="Times New Roman"/>
          <w:sz w:val="28"/>
          <w:szCs w:val="28"/>
        </w:rPr>
        <w:t>:</w:t>
      </w:r>
    </w:p>
    <w:p w:rsidR="00832F07" w:rsidRPr="00832F07"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t>print(</w:t>
      </w:r>
      <w:proofErr w:type="gramEnd"/>
      <w:r w:rsidRPr="00832F07">
        <w:rPr>
          <w:rFonts w:ascii="Times New Roman" w:hAnsi="Times New Roman" w:cs="Times New Roman"/>
          <w:sz w:val="28"/>
          <w:szCs w:val="28"/>
        </w:rPr>
        <w:t>"Invalid Email")</w:t>
      </w:r>
    </w:p>
    <w:p w:rsidR="00832F07" w:rsidRPr="00832F07"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t>if</w:t>
      </w:r>
      <w:proofErr w:type="gramEnd"/>
      <w:r w:rsidRPr="00832F07">
        <w:rPr>
          <w:rFonts w:ascii="Times New Roman" w:hAnsi="Times New Roman" w:cs="Times New Roman"/>
          <w:sz w:val="28"/>
          <w:szCs w:val="28"/>
        </w:rPr>
        <w:t xml:space="preserve"> __name__ == '__main__':</w:t>
      </w:r>
    </w:p>
    <w:p w:rsidR="00832F07" w:rsidRPr="00832F07"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t>email</w:t>
      </w:r>
      <w:proofErr w:type="gramEnd"/>
      <w:r w:rsidRPr="00832F07">
        <w:rPr>
          <w:rFonts w:ascii="Times New Roman" w:hAnsi="Times New Roman" w:cs="Times New Roman"/>
          <w:sz w:val="28"/>
          <w:szCs w:val="28"/>
        </w:rPr>
        <w:t xml:space="preserve"> = input("Enter the </w:t>
      </w:r>
      <w:proofErr w:type="spellStart"/>
      <w:r w:rsidRPr="00832F07">
        <w:rPr>
          <w:rFonts w:ascii="Times New Roman" w:hAnsi="Times New Roman" w:cs="Times New Roman"/>
          <w:sz w:val="28"/>
          <w:szCs w:val="28"/>
        </w:rPr>
        <w:t>email_id</w:t>
      </w:r>
      <w:proofErr w:type="spellEnd"/>
      <w:r w:rsidRPr="00832F07">
        <w:rPr>
          <w:rFonts w:ascii="Times New Roman" w:hAnsi="Times New Roman" w:cs="Times New Roman"/>
          <w:sz w:val="28"/>
          <w:szCs w:val="28"/>
        </w:rPr>
        <w:t>=")</w:t>
      </w:r>
    </w:p>
    <w:p w:rsidR="00832F07" w:rsidRPr="00F1301B" w:rsidRDefault="00832F07" w:rsidP="00832F07">
      <w:pPr>
        <w:pStyle w:val="NoSpacing"/>
        <w:rPr>
          <w:rFonts w:ascii="Times New Roman" w:hAnsi="Times New Roman" w:cs="Times New Roman"/>
          <w:sz w:val="28"/>
          <w:szCs w:val="28"/>
        </w:rPr>
      </w:pPr>
      <w:proofErr w:type="gramStart"/>
      <w:r w:rsidRPr="00832F07">
        <w:rPr>
          <w:rFonts w:ascii="Times New Roman" w:hAnsi="Times New Roman" w:cs="Times New Roman"/>
          <w:sz w:val="28"/>
          <w:szCs w:val="28"/>
        </w:rPr>
        <w:t>check(</w:t>
      </w:r>
      <w:proofErr w:type="gramEnd"/>
      <w:r w:rsidRPr="00832F07">
        <w:rPr>
          <w:rFonts w:ascii="Times New Roman" w:hAnsi="Times New Roman" w:cs="Times New Roman"/>
          <w:sz w:val="28"/>
          <w:szCs w:val="28"/>
        </w:rPr>
        <w:t>email)</w:t>
      </w:r>
    </w:p>
    <w:p w:rsidR="00294D24" w:rsidRPr="00F1301B" w:rsidRDefault="00294D24" w:rsidP="00590724">
      <w:pPr>
        <w:pStyle w:val="NoSpacing"/>
        <w:rPr>
          <w:rFonts w:ascii="Times New Roman" w:hAnsi="Times New Roman" w:cs="Times New Roman"/>
          <w:sz w:val="28"/>
          <w:szCs w:val="28"/>
        </w:rPr>
      </w:pPr>
    </w:p>
    <w:p w:rsidR="00294D24" w:rsidRPr="00F1301B" w:rsidRDefault="00294D24" w:rsidP="00294D24">
      <w:pPr>
        <w:pStyle w:val="NoSpacing"/>
        <w:rPr>
          <w:rFonts w:ascii="Times New Roman" w:hAnsi="Times New Roman" w:cs="Times New Roman"/>
          <w:b/>
          <w:sz w:val="28"/>
          <w:szCs w:val="28"/>
          <w:u w:val="single"/>
        </w:rPr>
      </w:pPr>
      <w:r w:rsidRPr="00F1301B">
        <w:rPr>
          <w:rFonts w:ascii="Times New Roman" w:hAnsi="Times New Roman" w:cs="Times New Roman"/>
          <w:b/>
          <w:sz w:val="28"/>
          <w:szCs w:val="28"/>
          <w:u w:val="single"/>
        </w:rPr>
        <w:t xml:space="preserve">Advantages </w:t>
      </w:r>
      <w:proofErr w:type="gramStart"/>
      <w:r w:rsidRPr="00F1301B">
        <w:rPr>
          <w:rFonts w:ascii="Times New Roman" w:hAnsi="Times New Roman" w:cs="Times New Roman"/>
          <w:b/>
          <w:sz w:val="28"/>
          <w:szCs w:val="28"/>
          <w:u w:val="single"/>
        </w:rPr>
        <w:t>Of</w:t>
      </w:r>
      <w:proofErr w:type="gramEnd"/>
      <w:r w:rsidRPr="00F1301B">
        <w:rPr>
          <w:rFonts w:ascii="Times New Roman" w:hAnsi="Times New Roman" w:cs="Times New Roman"/>
          <w:b/>
          <w:sz w:val="28"/>
          <w:szCs w:val="28"/>
          <w:u w:val="single"/>
        </w:rPr>
        <w:t xml:space="preserve"> Regular Expression:-</w:t>
      </w:r>
    </w:p>
    <w:p w:rsidR="00294D24" w:rsidRPr="00F1301B" w:rsidRDefault="00294D24" w:rsidP="00294D24">
      <w:pPr>
        <w:pStyle w:val="NoSpacing"/>
        <w:numPr>
          <w:ilvl w:val="0"/>
          <w:numId w:val="2"/>
        </w:numPr>
        <w:rPr>
          <w:rFonts w:ascii="Times New Roman" w:hAnsi="Times New Roman" w:cs="Times New Roman"/>
          <w:sz w:val="28"/>
          <w:szCs w:val="28"/>
        </w:rPr>
      </w:pPr>
      <w:r w:rsidRPr="00F1301B">
        <w:rPr>
          <w:rFonts w:ascii="Times New Roman" w:hAnsi="Times New Roman" w:cs="Times New Roman"/>
          <w:sz w:val="28"/>
          <w:szCs w:val="28"/>
        </w:rPr>
        <w:t xml:space="preserve">A regular expression is a compact way of describing sets of strings which conform to a pattern. Opportunities to use them arise when dealing with strings with specific structure </w:t>
      </w:r>
    </w:p>
    <w:p w:rsidR="00294D24" w:rsidRPr="00F1301B" w:rsidRDefault="00294D24" w:rsidP="00294D24">
      <w:pPr>
        <w:pStyle w:val="NoSpacing"/>
        <w:numPr>
          <w:ilvl w:val="0"/>
          <w:numId w:val="2"/>
        </w:numPr>
        <w:rPr>
          <w:rFonts w:ascii="Times New Roman" w:hAnsi="Times New Roman" w:cs="Times New Roman"/>
          <w:sz w:val="28"/>
          <w:szCs w:val="28"/>
        </w:rPr>
      </w:pPr>
      <w:proofErr w:type="gramStart"/>
      <w:r w:rsidRPr="00F1301B">
        <w:rPr>
          <w:rFonts w:ascii="Times New Roman" w:hAnsi="Times New Roman" w:cs="Times New Roman"/>
          <w:sz w:val="28"/>
          <w:szCs w:val="28"/>
        </w:rPr>
        <w:t>a</w:t>
      </w:r>
      <w:proofErr w:type="gramEnd"/>
      <w:r w:rsidRPr="00F1301B">
        <w:rPr>
          <w:rFonts w:ascii="Times New Roman" w:hAnsi="Times New Roman" w:cs="Times New Roman"/>
          <w:sz w:val="28"/>
          <w:szCs w:val="28"/>
        </w:rPr>
        <w:t xml:space="preserve"> regular expression is a pattern describing a certain amount of text. That makes them ideally suited for searching, text processing and data validation.</w:t>
      </w:r>
    </w:p>
    <w:p w:rsidR="00294D24" w:rsidRPr="00F1301B" w:rsidRDefault="00294D24" w:rsidP="00294D24">
      <w:pPr>
        <w:pStyle w:val="NoSpacing"/>
        <w:numPr>
          <w:ilvl w:val="0"/>
          <w:numId w:val="2"/>
        </w:numPr>
        <w:rPr>
          <w:rFonts w:ascii="Times New Roman" w:hAnsi="Times New Roman" w:cs="Times New Roman"/>
          <w:sz w:val="28"/>
          <w:szCs w:val="28"/>
        </w:rPr>
      </w:pPr>
      <w:r w:rsidRPr="00F1301B">
        <w:rPr>
          <w:rFonts w:ascii="Times New Roman" w:hAnsi="Times New Roman" w:cs="Times New Roman"/>
          <w:sz w:val="28"/>
          <w:szCs w:val="28"/>
        </w:rPr>
        <w:t>Searching with regular expressions enables you to get results with just one search instead of many searches.</w:t>
      </w:r>
    </w:p>
    <w:p w:rsidR="00294D24" w:rsidRPr="00F1301B" w:rsidRDefault="00294D24" w:rsidP="00294D24">
      <w:pPr>
        <w:pStyle w:val="NoSpacing"/>
        <w:numPr>
          <w:ilvl w:val="0"/>
          <w:numId w:val="2"/>
        </w:numPr>
        <w:rPr>
          <w:rFonts w:ascii="Times New Roman" w:hAnsi="Times New Roman" w:cs="Times New Roman"/>
          <w:sz w:val="28"/>
          <w:szCs w:val="28"/>
        </w:rPr>
      </w:pPr>
      <w:r w:rsidRPr="00F1301B">
        <w:rPr>
          <w:rFonts w:ascii="Times New Roman" w:hAnsi="Times New Roman" w:cs="Times New Roman"/>
          <w:sz w:val="28"/>
          <w:szCs w:val="28"/>
        </w:rPr>
        <w:t>Update large amounts of data by searching and replacing with regular expressions. The benefit of using regular expressions to update data is that with a single regex pattern, you can dynamically update a variety of data.</w:t>
      </w:r>
    </w:p>
    <w:sectPr w:rsidR="00294D24" w:rsidRPr="00F1301B" w:rsidSect="00D11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349D1"/>
    <w:multiLevelType w:val="multilevel"/>
    <w:tmpl w:val="4AF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51576"/>
    <w:multiLevelType w:val="multilevel"/>
    <w:tmpl w:val="EBD8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6B4A3F"/>
    <w:multiLevelType w:val="multilevel"/>
    <w:tmpl w:val="1108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063497"/>
    <w:multiLevelType w:val="hybridMultilevel"/>
    <w:tmpl w:val="1514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B44063"/>
    <w:multiLevelType w:val="multilevel"/>
    <w:tmpl w:val="BFD4B5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89B298D"/>
    <w:multiLevelType w:val="multilevel"/>
    <w:tmpl w:val="6B30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6BE7"/>
    <w:rsid w:val="0005205E"/>
    <w:rsid w:val="00097F59"/>
    <w:rsid w:val="000A4690"/>
    <w:rsid w:val="000A7EE6"/>
    <w:rsid w:val="000B709F"/>
    <w:rsid w:val="001645CA"/>
    <w:rsid w:val="001757A9"/>
    <w:rsid w:val="00192ED5"/>
    <w:rsid w:val="001C45CF"/>
    <w:rsid w:val="00201138"/>
    <w:rsid w:val="00221A13"/>
    <w:rsid w:val="00252D61"/>
    <w:rsid w:val="00294D24"/>
    <w:rsid w:val="002F6C67"/>
    <w:rsid w:val="00313F76"/>
    <w:rsid w:val="003E38B4"/>
    <w:rsid w:val="004066B2"/>
    <w:rsid w:val="004210FC"/>
    <w:rsid w:val="00431BDF"/>
    <w:rsid w:val="00453CA6"/>
    <w:rsid w:val="004B5502"/>
    <w:rsid w:val="004F3AFF"/>
    <w:rsid w:val="004F7364"/>
    <w:rsid w:val="00590724"/>
    <w:rsid w:val="005971B7"/>
    <w:rsid w:val="005B4E58"/>
    <w:rsid w:val="005B70A2"/>
    <w:rsid w:val="006A6B10"/>
    <w:rsid w:val="0072102F"/>
    <w:rsid w:val="00786934"/>
    <w:rsid w:val="00801E74"/>
    <w:rsid w:val="00810C4A"/>
    <w:rsid w:val="008126ED"/>
    <w:rsid w:val="00813CDB"/>
    <w:rsid w:val="00826BE7"/>
    <w:rsid w:val="00832F07"/>
    <w:rsid w:val="008524CF"/>
    <w:rsid w:val="00856E5E"/>
    <w:rsid w:val="00861E9D"/>
    <w:rsid w:val="00894A09"/>
    <w:rsid w:val="008D629E"/>
    <w:rsid w:val="008F3B7B"/>
    <w:rsid w:val="00902686"/>
    <w:rsid w:val="00925EB6"/>
    <w:rsid w:val="009F32B0"/>
    <w:rsid w:val="00A121AC"/>
    <w:rsid w:val="00A2083F"/>
    <w:rsid w:val="00A33530"/>
    <w:rsid w:val="00AC1E99"/>
    <w:rsid w:val="00B0063E"/>
    <w:rsid w:val="00B0212C"/>
    <w:rsid w:val="00B15533"/>
    <w:rsid w:val="00B436B2"/>
    <w:rsid w:val="00BE351B"/>
    <w:rsid w:val="00BE4369"/>
    <w:rsid w:val="00BF6F47"/>
    <w:rsid w:val="00C00C01"/>
    <w:rsid w:val="00C151DC"/>
    <w:rsid w:val="00C400DE"/>
    <w:rsid w:val="00C53E84"/>
    <w:rsid w:val="00C70043"/>
    <w:rsid w:val="00C71322"/>
    <w:rsid w:val="00C76506"/>
    <w:rsid w:val="00C8323D"/>
    <w:rsid w:val="00D113F0"/>
    <w:rsid w:val="00D331FD"/>
    <w:rsid w:val="00D4621F"/>
    <w:rsid w:val="00DA5F0F"/>
    <w:rsid w:val="00DA6A21"/>
    <w:rsid w:val="00DC0A14"/>
    <w:rsid w:val="00DE5B86"/>
    <w:rsid w:val="00DE60F9"/>
    <w:rsid w:val="00E226EB"/>
    <w:rsid w:val="00E72B00"/>
    <w:rsid w:val="00E72F15"/>
    <w:rsid w:val="00F1301B"/>
    <w:rsid w:val="00FC0478"/>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3F0"/>
  </w:style>
  <w:style w:type="paragraph" w:styleId="Heading1">
    <w:name w:val="heading 1"/>
    <w:basedOn w:val="Normal"/>
    <w:link w:val="Heading1Char"/>
    <w:uiPriority w:val="9"/>
    <w:qFormat/>
    <w:rsid w:val="00826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6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6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6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6BE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26BE7"/>
    <w:rPr>
      <w:color w:val="0000FF"/>
      <w:u w:val="single"/>
    </w:rPr>
  </w:style>
  <w:style w:type="paragraph" w:styleId="NormalWeb">
    <w:name w:val="Normal (Web)"/>
    <w:basedOn w:val="Normal"/>
    <w:uiPriority w:val="99"/>
    <w:unhideWhenUsed/>
    <w:rsid w:val="00826B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6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26BE7"/>
    <w:rPr>
      <w:rFonts w:ascii="Courier New" w:eastAsia="Times New Roman" w:hAnsi="Courier New" w:cs="Courier New"/>
      <w:sz w:val="20"/>
    </w:rPr>
  </w:style>
  <w:style w:type="character" w:customStyle="1" w:styleId="com">
    <w:name w:val="com"/>
    <w:basedOn w:val="DefaultParagraphFont"/>
    <w:rsid w:val="00826BE7"/>
  </w:style>
  <w:style w:type="character" w:customStyle="1" w:styleId="pln">
    <w:name w:val="pln"/>
    <w:basedOn w:val="DefaultParagraphFont"/>
    <w:rsid w:val="00826BE7"/>
  </w:style>
  <w:style w:type="character" w:customStyle="1" w:styleId="kwd">
    <w:name w:val="kwd"/>
    <w:basedOn w:val="DefaultParagraphFont"/>
    <w:rsid w:val="00826BE7"/>
  </w:style>
  <w:style w:type="character" w:customStyle="1" w:styleId="pun">
    <w:name w:val="pun"/>
    <w:basedOn w:val="DefaultParagraphFont"/>
    <w:rsid w:val="00826BE7"/>
  </w:style>
  <w:style w:type="character" w:customStyle="1" w:styleId="str">
    <w:name w:val="str"/>
    <w:basedOn w:val="DefaultParagraphFont"/>
    <w:rsid w:val="00826BE7"/>
  </w:style>
  <w:style w:type="character" w:customStyle="1" w:styleId="lit">
    <w:name w:val="lit"/>
    <w:basedOn w:val="DefaultParagraphFont"/>
    <w:rsid w:val="00826BE7"/>
  </w:style>
  <w:style w:type="paragraph" w:styleId="NoSpacing">
    <w:name w:val="No Spacing"/>
    <w:uiPriority w:val="1"/>
    <w:qFormat/>
    <w:rsid w:val="00590724"/>
    <w:pPr>
      <w:spacing w:after="0" w:line="240" w:lineRule="auto"/>
    </w:pPr>
  </w:style>
  <w:style w:type="character" w:styleId="Strong">
    <w:name w:val="Strong"/>
    <w:basedOn w:val="DefaultParagraphFont"/>
    <w:uiPriority w:val="22"/>
    <w:qFormat/>
    <w:rsid w:val="00E226EB"/>
    <w:rPr>
      <w:b/>
      <w:bCs/>
    </w:rPr>
  </w:style>
  <w:style w:type="character" w:customStyle="1" w:styleId="keyword">
    <w:name w:val="keyword"/>
    <w:basedOn w:val="DefaultParagraphFont"/>
    <w:rsid w:val="001645CA"/>
  </w:style>
  <w:style w:type="character" w:customStyle="1" w:styleId="string">
    <w:name w:val="string"/>
    <w:basedOn w:val="DefaultParagraphFont"/>
    <w:rsid w:val="008524CF"/>
  </w:style>
  <w:style w:type="character" w:customStyle="1" w:styleId="comment">
    <w:name w:val="comment"/>
    <w:basedOn w:val="DefaultParagraphFont"/>
    <w:rsid w:val="008524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731508">
      <w:bodyDiv w:val="1"/>
      <w:marLeft w:val="0"/>
      <w:marRight w:val="0"/>
      <w:marTop w:val="0"/>
      <w:marBottom w:val="0"/>
      <w:divBdr>
        <w:top w:val="none" w:sz="0" w:space="0" w:color="auto"/>
        <w:left w:val="none" w:sz="0" w:space="0" w:color="auto"/>
        <w:bottom w:val="none" w:sz="0" w:space="0" w:color="auto"/>
        <w:right w:val="none" w:sz="0" w:space="0" w:color="auto"/>
      </w:divBdr>
      <w:divsChild>
        <w:div w:id="2139641872">
          <w:marLeft w:val="0"/>
          <w:marRight w:val="0"/>
          <w:marTop w:val="0"/>
          <w:marBottom w:val="0"/>
          <w:divBdr>
            <w:top w:val="none" w:sz="0" w:space="0" w:color="auto"/>
            <w:left w:val="none" w:sz="0" w:space="0" w:color="auto"/>
            <w:bottom w:val="none" w:sz="0" w:space="0" w:color="auto"/>
            <w:right w:val="none" w:sz="0" w:space="0" w:color="auto"/>
          </w:divBdr>
          <w:divsChild>
            <w:div w:id="881283431">
              <w:marLeft w:val="0"/>
              <w:marRight w:val="0"/>
              <w:marTop w:val="0"/>
              <w:marBottom w:val="0"/>
              <w:divBdr>
                <w:top w:val="none" w:sz="0" w:space="0" w:color="auto"/>
                <w:left w:val="none" w:sz="0" w:space="0" w:color="auto"/>
                <w:bottom w:val="none" w:sz="0" w:space="0" w:color="auto"/>
                <w:right w:val="none" w:sz="0" w:space="0" w:color="auto"/>
              </w:divBdr>
            </w:div>
            <w:div w:id="263265602">
              <w:marLeft w:val="0"/>
              <w:marRight w:val="0"/>
              <w:marTop w:val="0"/>
              <w:marBottom w:val="0"/>
              <w:divBdr>
                <w:top w:val="none" w:sz="0" w:space="0" w:color="auto"/>
                <w:left w:val="none" w:sz="0" w:space="0" w:color="auto"/>
                <w:bottom w:val="none" w:sz="0" w:space="0" w:color="auto"/>
                <w:right w:val="none" w:sz="0" w:space="0" w:color="auto"/>
              </w:divBdr>
              <w:divsChild>
                <w:div w:id="1747216565">
                  <w:marLeft w:val="0"/>
                  <w:marRight w:val="0"/>
                  <w:marTop w:val="0"/>
                  <w:marBottom w:val="0"/>
                  <w:divBdr>
                    <w:top w:val="none" w:sz="0" w:space="0" w:color="auto"/>
                    <w:left w:val="none" w:sz="0" w:space="0" w:color="auto"/>
                    <w:bottom w:val="none" w:sz="0" w:space="0" w:color="auto"/>
                    <w:right w:val="none" w:sz="0" w:space="0" w:color="auto"/>
                  </w:divBdr>
                  <w:divsChild>
                    <w:div w:id="181434342">
                      <w:marLeft w:val="0"/>
                      <w:marRight w:val="0"/>
                      <w:marTop w:val="0"/>
                      <w:marBottom w:val="0"/>
                      <w:divBdr>
                        <w:top w:val="none" w:sz="0" w:space="0" w:color="auto"/>
                        <w:left w:val="none" w:sz="0" w:space="0" w:color="auto"/>
                        <w:bottom w:val="none" w:sz="0" w:space="0" w:color="auto"/>
                        <w:right w:val="none" w:sz="0" w:space="0" w:color="auto"/>
                      </w:divBdr>
                      <w:divsChild>
                        <w:div w:id="231429785">
                          <w:marLeft w:val="0"/>
                          <w:marRight w:val="0"/>
                          <w:marTop w:val="0"/>
                          <w:marBottom w:val="0"/>
                          <w:divBdr>
                            <w:top w:val="none" w:sz="0" w:space="0" w:color="auto"/>
                            <w:left w:val="none" w:sz="0" w:space="0" w:color="auto"/>
                            <w:bottom w:val="none" w:sz="0" w:space="0" w:color="auto"/>
                            <w:right w:val="none" w:sz="0" w:space="0" w:color="auto"/>
                          </w:divBdr>
                        </w:div>
                        <w:div w:id="1280725693">
                          <w:marLeft w:val="0"/>
                          <w:marRight w:val="0"/>
                          <w:marTop w:val="0"/>
                          <w:marBottom w:val="0"/>
                          <w:divBdr>
                            <w:top w:val="none" w:sz="0" w:space="0" w:color="auto"/>
                            <w:left w:val="none" w:sz="0" w:space="0" w:color="auto"/>
                            <w:bottom w:val="none" w:sz="0" w:space="0" w:color="auto"/>
                            <w:right w:val="none" w:sz="0" w:space="0" w:color="auto"/>
                          </w:divBdr>
                        </w:div>
                        <w:div w:id="1253314165">
                          <w:marLeft w:val="0"/>
                          <w:marRight w:val="0"/>
                          <w:marTop w:val="0"/>
                          <w:marBottom w:val="0"/>
                          <w:divBdr>
                            <w:top w:val="none" w:sz="0" w:space="0" w:color="auto"/>
                            <w:left w:val="none" w:sz="0" w:space="0" w:color="auto"/>
                            <w:bottom w:val="none" w:sz="0" w:space="0" w:color="auto"/>
                            <w:right w:val="none" w:sz="0" w:space="0" w:color="auto"/>
                          </w:divBdr>
                        </w:div>
                        <w:div w:id="880746736">
                          <w:marLeft w:val="0"/>
                          <w:marRight w:val="0"/>
                          <w:marTop w:val="0"/>
                          <w:marBottom w:val="0"/>
                          <w:divBdr>
                            <w:top w:val="none" w:sz="0" w:space="0" w:color="auto"/>
                            <w:left w:val="none" w:sz="0" w:space="0" w:color="auto"/>
                            <w:bottom w:val="none" w:sz="0" w:space="0" w:color="auto"/>
                            <w:right w:val="none" w:sz="0" w:space="0" w:color="auto"/>
                          </w:divBdr>
                        </w:div>
                        <w:div w:id="516773217">
                          <w:marLeft w:val="0"/>
                          <w:marRight w:val="0"/>
                          <w:marTop w:val="0"/>
                          <w:marBottom w:val="0"/>
                          <w:divBdr>
                            <w:top w:val="none" w:sz="0" w:space="0" w:color="auto"/>
                            <w:left w:val="none" w:sz="0" w:space="0" w:color="auto"/>
                            <w:bottom w:val="none" w:sz="0" w:space="0" w:color="auto"/>
                            <w:right w:val="none" w:sz="0" w:space="0" w:color="auto"/>
                          </w:divBdr>
                        </w:div>
                        <w:div w:id="434517384">
                          <w:marLeft w:val="0"/>
                          <w:marRight w:val="0"/>
                          <w:marTop w:val="0"/>
                          <w:marBottom w:val="0"/>
                          <w:divBdr>
                            <w:top w:val="none" w:sz="0" w:space="0" w:color="auto"/>
                            <w:left w:val="none" w:sz="0" w:space="0" w:color="auto"/>
                            <w:bottom w:val="none" w:sz="0" w:space="0" w:color="auto"/>
                            <w:right w:val="none" w:sz="0" w:space="0" w:color="auto"/>
                          </w:divBdr>
                        </w:div>
                        <w:div w:id="1037508489">
                          <w:marLeft w:val="0"/>
                          <w:marRight w:val="0"/>
                          <w:marTop w:val="0"/>
                          <w:marBottom w:val="0"/>
                          <w:divBdr>
                            <w:top w:val="none" w:sz="0" w:space="0" w:color="auto"/>
                            <w:left w:val="none" w:sz="0" w:space="0" w:color="auto"/>
                            <w:bottom w:val="none" w:sz="0" w:space="0" w:color="auto"/>
                            <w:right w:val="none" w:sz="0" w:space="0" w:color="auto"/>
                          </w:divBdr>
                        </w:div>
                        <w:div w:id="1707294572">
                          <w:marLeft w:val="0"/>
                          <w:marRight w:val="0"/>
                          <w:marTop w:val="0"/>
                          <w:marBottom w:val="0"/>
                          <w:divBdr>
                            <w:top w:val="none" w:sz="0" w:space="0" w:color="auto"/>
                            <w:left w:val="none" w:sz="0" w:space="0" w:color="auto"/>
                            <w:bottom w:val="none" w:sz="0" w:space="0" w:color="auto"/>
                            <w:right w:val="none" w:sz="0" w:space="0" w:color="auto"/>
                          </w:divBdr>
                        </w:div>
                        <w:div w:id="595287328">
                          <w:marLeft w:val="0"/>
                          <w:marRight w:val="0"/>
                          <w:marTop w:val="0"/>
                          <w:marBottom w:val="0"/>
                          <w:divBdr>
                            <w:top w:val="none" w:sz="0" w:space="0" w:color="auto"/>
                            <w:left w:val="none" w:sz="0" w:space="0" w:color="auto"/>
                            <w:bottom w:val="none" w:sz="0" w:space="0" w:color="auto"/>
                            <w:right w:val="none" w:sz="0" w:space="0" w:color="auto"/>
                          </w:divBdr>
                        </w:div>
                        <w:div w:id="934240666">
                          <w:marLeft w:val="0"/>
                          <w:marRight w:val="0"/>
                          <w:marTop w:val="0"/>
                          <w:marBottom w:val="0"/>
                          <w:divBdr>
                            <w:top w:val="none" w:sz="0" w:space="0" w:color="auto"/>
                            <w:left w:val="none" w:sz="0" w:space="0" w:color="auto"/>
                            <w:bottom w:val="none" w:sz="0" w:space="0" w:color="auto"/>
                            <w:right w:val="none" w:sz="0" w:space="0" w:color="auto"/>
                          </w:divBdr>
                        </w:div>
                        <w:div w:id="1740206118">
                          <w:marLeft w:val="0"/>
                          <w:marRight w:val="0"/>
                          <w:marTop w:val="0"/>
                          <w:marBottom w:val="0"/>
                          <w:divBdr>
                            <w:top w:val="none" w:sz="0" w:space="0" w:color="auto"/>
                            <w:left w:val="none" w:sz="0" w:space="0" w:color="auto"/>
                            <w:bottom w:val="none" w:sz="0" w:space="0" w:color="auto"/>
                            <w:right w:val="none" w:sz="0" w:space="0" w:color="auto"/>
                          </w:divBdr>
                        </w:div>
                        <w:div w:id="447284594">
                          <w:marLeft w:val="0"/>
                          <w:marRight w:val="0"/>
                          <w:marTop w:val="0"/>
                          <w:marBottom w:val="0"/>
                          <w:divBdr>
                            <w:top w:val="none" w:sz="0" w:space="0" w:color="auto"/>
                            <w:left w:val="none" w:sz="0" w:space="0" w:color="auto"/>
                            <w:bottom w:val="none" w:sz="0" w:space="0" w:color="auto"/>
                            <w:right w:val="none" w:sz="0" w:space="0" w:color="auto"/>
                          </w:divBdr>
                        </w:div>
                        <w:div w:id="1836719693">
                          <w:marLeft w:val="0"/>
                          <w:marRight w:val="0"/>
                          <w:marTop w:val="0"/>
                          <w:marBottom w:val="0"/>
                          <w:divBdr>
                            <w:top w:val="none" w:sz="0" w:space="0" w:color="auto"/>
                            <w:left w:val="none" w:sz="0" w:space="0" w:color="auto"/>
                            <w:bottom w:val="none" w:sz="0" w:space="0" w:color="auto"/>
                            <w:right w:val="none" w:sz="0" w:space="0" w:color="auto"/>
                          </w:divBdr>
                        </w:div>
                        <w:div w:id="2093886601">
                          <w:marLeft w:val="0"/>
                          <w:marRight w:val="0"/>
                          <w:marTop w:val="0"/>
                          <w:marBottom w:val="0"/>
                          <w:divBdr>
                            <w:top w:val="none" w:sz="0" w:space="0" w:color="auto"/>
                            <w:left w:val="none" w:sz="0" w:space="0" w:color="auto"/>
                            <w:bottom w:val="none" w:sz="0" w:space="0" w:color="auto"/>
                            <w:right w:val="none" w:sz="0" w:space="0" w:color="auto"/>
                          </w:divBdr>
                        </w:div>
                        <w:div w:id="354236452">
                          <w:marLeft w:val="0"/>
                          <w:marRight w:val="0"/>
                          <w:marTop w:val="0"/>
                          <w:marBottom w:val="0"/>
                          <w:divBdr>
                            <w:top w:val="none" w:sz="0" w:space="0" w:color="auto"/>
                            <w:left w:val="none" w:sz="0" w:space="0" w:color="auto"/>
                            <w:bottom w:val="none" w:sz="0" w:space="0" w:color="auto"/>
                            <w:right w:val="none" w:sz="0" w:space="0" w:color="auto"/>
                          </w:divBdr>
                        </w:div>
                        <w:div w:id="1550337171">
                          <w:marLeft w:val="0"/>
                          <w:marRight w:val="0"/>
                          <w:marTop w:val="0"/>
                          <w:marBottom w:val="0"/>
                          <w:divBdr>
                            <w:top w:val="none" w:sz="0" w:space="0" w:color="auto"/>
                            <w:left w:val="none" w:sz="0" w:space="0" w:color="auto"/>
                            <w:bottom w:val="none" w:sz="0" w:space="0" w:color="auto"/>
                            <w:right w:val="none" w:sz="0" w:space="0" w:color="auto"/>
                          </w:divBdr>
                        </w:div>
                        <w:div w:id="1199396500">
                          <w:marLeft w:val="0"/>
                          <w:marRight w:val="0"/>
                          <w:marTop w:val="0"/>
                          <w:marBottom w:val="0"/>
                          <w:divBdr>
                            <w:top w:val="none" w:sz="0" w:space="0" w:color="auto"/>
                            <w:left w:val="none" w:sz="0" w:space="0" w:color="auto"/>
                            <w:bottom w:val="none" w:sz="0" w:space="0" w:color="auto"/>
                            <w:right w:val="none" w:sz="0" w:space="0" w:color="auto"/>
                          </w:divBdr>
                        </w:div>
                        <w:div w:id="121506025">
                          <w:marLeft w:val="0"/>
                          <w:marRight w:val="0"/>
                          <w:marTop w:val="0"/>
                          <w:marBottom w:val="0"/>
                          <w:divBdr>
                            <w:top w:val="none" w:sz="0" w:space="0" w:color="auto"/>
                            <w:left w:val="none" w:sz="0" w:space="0" w:color="auto"/>
                            <w:bottom w:val="none" w:sz="0" w:space="0" w:color="auto"/>
                            <w:right w:val="none" w:sz="0" w:space="0" w:color="auto"/>
                          </w:divBdr>
                        </w:div>
                        <w:div w:id="1605112150">
                          <w:marLeft w:val="0"/>
                          <w:marRight w:val="0"/>
                          <w:marTop w:val="0"/>
                          <w:marBottom w:val="0"/>
                          <w:divBdr>
                            <w:top w:val="none" w:sz="0" w:space="0" w:color="auto"/>
                            <w:left w:val="none" w:sz="0" w:space="0" w:color="auto"/>
                            <w:bottom w:val="none" w:sz="0" w:space="0" w:color="auto"/>
                            <w:right w:val="none" w:sz="0" w:space="0" w:color="auto"/>
                          </w:divBdr>
                        </w:div>
                        <w:div w:id="675113747">
                          <w:marLeft w:val="0"/>
                          <w:marRight w:val="0"/>
                          <w:marTop w:val="0"/>
                          <w:marBottom w:val="0"/>
                          <w:divBdr>
                            <w:top w:val="none" w:sz="0" w:space="0" w:color="auto"/>
                            <w:left w:val="none" w:sz="0" w:space="0" w:color="auto"/>
                            <w:bottom w:val="none" w:sz="0" w:space="0" w:color="auto"/>
                            <w:right w:val="none" w:sz="0" w:space="0" w:color="auto"/>
                          </w:divBdr>
                        </w:div>
                        <w:div w:id="1699113008">
                          <w:marLeft w:val="0"/>
                          <w:marRight w:val="0"/>
                          <w:marTop w:val="0"/>
                          <w:marBottom w:val="0"/>
                          <w:divBdr>
                            <w:top w:val="none" w:sz="0" w:space="0" w:color="auto"/>
                            <w:left w:val="none" w:sz="0" w:space="0" w:color="auto"/>
                            <w:bottom w:val="none" w:sz="0" w:space="0" w:color="auto"/>
                            <w:right w:val="none" w:sz="0" w:space="0" w:color="auto"/>
                          </w:divBdr>
                        </w:div>
                        <w:div w:id="867259607">
                          <w:marLeft w:val="0"/>
                          <w:marRight w:val="0"/>
                          <w:marTop w:val="0"/>
                          <w:marBottom w:val="0"/>
                          <w:divBdr>
                            <w:top w:val="none" w:sz="0" w:space="0" w:color="auto"/>
                            <w:left w:val="none" w:sz="0" w:space="0" w:color="auto"/>
                            <w:bottom w:val="none" w:sz="0" w:space="0" w:color="auto"/>
                            <w:right w:val="none" w:sz="0" w:space="0" w:color="auto"/>
                          </w:divBdr>
                        </w:div>
                        <w:div w:id="1453013697">
                          <w:marLeft w:val="0"/>
                          <w:marRight w:val="0"/>
                          <w:marTop w:val="0"/>
                          <w:marBottom w:val="0"/>
                          <w:divBdr>
                            <w:top w:val="none" w:sz="0" w:space="0" w:color="auto"/>
                            <w:left w:val="none" w:sz="0" w:space="0" w:color="auto"/>
                            <w:bottom w:val="none" w:sz="0" w:space="0" w:color="auto"/>
                            <w:right w:val="none" w:sz="0" w:space="0" w:color="auto"/>
                          </w:divBdr>
                        </w:div>
                        <w:div w:id="152449715">
                          <w:marLeft w:val="0"/>
                          <w:marRight w:val="0"/>
                          <w:marTop w:val="0"/>
                          <w:marBottom w:val="0"/>
                          <w:divBdr>
                            <w:top w:val="none" w:sz="0" w:space="0" w:color="auto"/>
                            <w:left w:val="none" w:sz="0" w:space="0" w:color="auto"/>
                            <w:bottom w:val="none" w:sz="0" w:space="0" w:color="auto"/>
                            <w:right w:val="none" w:sz="0" w:space="0" w:color="auto"/>
                          </w:divBdr>
                        </w:div>
                        <w:div w:id="169177572">
                          <w:marLeft w:val="0"/>
                          <w:marRight w:val="0"/>
                          <w:marTop w:val="0"/>
                          <w:marBottom w:val="0"/>
                          <w:divBdr>
                            <w:top w:val="none" w:sz="0" w:space="0" w:color="auto"/>
                            <w:left w:val="none" w:sz="0" w:space="0" w:color="auto"/>
                            <w:bottom w:val="none" w:sz="0" w:space="0" w:color="auto"/>
                            <w:right w:val="none" w:sz="0" w:space="0" w:color="auto"/>
                          </w:divBdr>
                        </w:div>
                        <w:div w:id="1419213268">
                          <w:marLeft w:val="0"/>
                          <w:marRight w:val="0"/>
                          <w:marTop w:val="0"/>
                          <w:marBottom w:val="0"/>
                          <w:divBdr>
                            <w:top w:val="none" w:sz="0" w:space="0" w:color="auto"/>
                            <w:left w:val="none" w:sz="0" w:space="0" w:color="auto"/>
                            <w:bottom w:val="none" w:sz="0" w:space="0" w:color="auto"/>
                            <w:right w:val="none" w:sz="0" w:space="0" w:color="auto"/>
                          </w:divBdr>
                        </w:div>
                        <w:div w:id="1843230295">
                          <w:marLeft w:val="0"/>
                          <w:marRight w:val="0"/>
                          <w:marTop w:val="0"/>
                          <w:marBottom w:val="0"/>
                          <w:divBdr>
                            <w:top w:val="none" w:sz="0" w:space="0" w:color="auto"/>
                            <w:left w:val="none" w:sz="0" w:space="0" w:color="auto"/>
                            <w:bottom w:val="none" w:sz="0" w:space="0" w:color="auto"/>
                            <w:right w:val="none" w:sz="0" w:space="0" w:color="auto"/>
                          </w:divBdr>
                        </w:div>
                        <w:div w:id="366561922">
                          <w:marLeft w:val="0"/>
                          <w:marRight w:val="0"/>
                          <w:marTop w:val="0"/>
                          <w:marBottom w:val="0"/>
                          <w:divBdr>
                            <w:top w:val="none" w:sz="0" w:space="0" w:color="auto"/>
                            <w:left w:val="none" w:sz="0" w:space="0" w:color="auto"/>
                            <w:bottom w:val="none" w:sz="0" w:space="0" w:color="auto"/>
                            <w:right w:val="none" w:sz="0" w:space="0" w:color="auto"/>
                          </w:divBdr>
                        </w:div>
                        <w:div w:id="1931111832">
                          <w:marLeft w:val="0"/>
                          <w:marRight w:val="0"/>
                          <w:marTop w:val="0"/>
                          <w:marBottom w:val="0"/>
                          <w:divBdr>
                            <w:top w:val="none" w:sz="0" w:space="0" w:color="auto"/>
                            <w:left w:val="none" w:sz="0" w:space="0" w:color="auto"/>
                            <w:bottom w:val="none" w:sz="0" w:space="0" w:color="auto"/>
                            <w:right w:val="none" w:sz="0" w:space="0" w:color="auto"/>
                          </w:divBdr>
                        </w:div>
                        <w:div w:id="221528674">
                          <w:marLeft w:val="0"/>
                          <w:marRight w:val="0"/>
                          <w:marTop w:val="0"/>
                          <w:marBottom w:val="0"/>
                          <w:divBdr>
                            <w:top w:val="none" w:sz="0" w:space="0" w:color="auto"/>
                            <w:left w:val="none" w:sz="0" w:space="0" w:color="auto"/>
                            <w:bottom w:val="none" w:sz="0" w:space="0" w:color="auto"/>
                            <w:right w:val="none" w:sz="0" w:space="0" w:color="auto"/>
                          </w:divBdr>
                        </w:div>
                        <w:div w:id="12959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8242">
      <w:bodyDiv w:val="1"/>
      <w:marLeft w:val="0"/>
      <w:marRight w:val="0"/>
      <w:marTop w:val="0"/>
      <w:marBottom w:val="0"/>
      <w:divBdr>
        <w:top w:val="none" w:sz="0" w:space="0" w:color="auto"/>
        <w:left w:val="none" w:sz="0" w:space="0" w:color="auto"/>
        <w:bottom w:val="none" w:sz="0" w:space="0" w:color="auto"/>
        <w:right w:val="none" w:sz="0" w:space="0" w:color="auto"/>
      </w:divBdr>
    </w:div>
    <w:div w:id="534119404">
      <w:bodyDiv w:val="1"/>
      <w:marLeft w:val="0"/>
      <w:marRight w:val="0"/>
      <w:marTop w:val="0"/>
      <w:marBottom w:val="0"/>
      <w:divBdr>
        <w:top w:val="none" w:sz="0" w:space="0" w:color="auto"/>
        <w:left w:val="none" w:sz="0" w:space="0" w:color="auto"/>
        <w:bottom w:val="none" w:sz="0" w:space="0" w:color="auto"/>
        <w:right w:val="none" w:sz="0" w:space="0" w:color="auto"/>
      </w:divBdr>
    </w:div>
    <w:div w:id="549072419">
      <w:bodyDiv w:val="1"/>
      <w:marLeft w:val="0"/>
      <w:marRight w:val="0"/>
      <w:marTop w:val="0"/>
      <w:marBottom w:val="0"/>
      <w:divBdr>
        <w:top w:val="none" w:sz="0" w:space="0" w:color="auto"/>
        <w:left w:val="none" w:sz="0" w:space="0" w:color="auto"/>
        <w:bottom w:val="none" w:sz="0" w:space="0" w:color="auto"/>
        <w:right w:val="none" w:sz="0" w:space="0" w:color="auto"/>
      </w:divBdr>
      <w:divsChild>
        <w:div w:id="1633124230">
          <w:marLeft w:val="0"/>
          <w:marRight w:val="0"/>
          <w:marTop w:val="0"/>
          <w:marBottom w:val="0"/>
          <w:divBdr>
            <w:top w:val="none" w:sz="0" w:space="0" w:color="auto"/>
            <w:left w:val="none" w:sz="0" w:space="0" w:color="auto"/>
            <w:bottom w:val="none" w:sz="0" w:space="0" w:color="auto"/>
            <w:right w:val="none" w:sz="0" w:space="0" w:color="auto"/>
          </w:divBdr>
        </w:div>
        <w:div w:id="1559248648">
          <w:marLeft w:val="0"/>
          <w:marRight w:val="0"/>
          <w:marTop w:val="0"/>
          <w:marBottom w:val="0"/>
          <w:divBdr>
            <w:top w:val="none" w:sz="0" w:space="0" w:color="auto"/>
            <w:left w:val="none" w:sz="0" w:space="0" w:color="auto"/>
            <w:bottom w:val="none" w:sz="0" w:space="0" w:color="auto"/>
            <w:right w:val="none" w:sz="0" w:space="0" w:color="auto"/>
          </w:divBdr>
          <w:divsChild>
            <w:div w:id="246354671">
              <w:marLeft w:val="0"/>
              <w:marRight w:val="0"/>
              <w:marTop w:val="0"/>
              <w:marBottom w:val="0"/>
              <w:divBdr>
                <w:top w:val="none" w:sz="0" w:space="0" w:color="auto"/>
                <w:left w:val="none" w:sz="0" w:space="0" w:color="auto"/>
                <w:bottom w:val="none" w:sz="0" w:space="0" w:color="auto"/>
                <w:right w:val="none" w:sz="0" w:space="0" w:color="auto"/>
              </w:divBdr>
              <w:divsChild>
                <w:div w:id="259947843">
                  <w:marLeft w:val="0"/>
                  <w:marRight w:val="0"/>
                  <w:marTop w:val="0"/>
                  <w:marBottom w:val="0"/>
                  <w:divBdr>
                    <w:top w:val="none" w:sz="0" w:space="0" w:color="auto"/>
                    <w:left w:val="none" w:sz="0" w:space="0" w:color="auto"/>
                    <w:bottom w:val="none" w:sz="0" w:space="0" w:color="auto"/>
                    <w:right w:val="none" w:sz="0" w:space="0" w:color="auto"/>
                  </w:divBdr>
                  <w:divsChild>
                    <w:div w:id="1840850029">
                      <w:marLeft w:val="0"/>
                      <w:marRight w:val="0"/>
                      <w:marTop w:val="0"/>
                      <w:marBottom w:val="0"/>
                      <w:divBdr>
                        <w:top w:val="none" w:sz="0" w:space="0" w:color="auto"/>
                        <w:left w:val="none" w:sz="0" w:space="0" w:color="auto"/>
                        <w:bottom w:val="none" w:sz="0" w:space="0" w:color="auto"/>
                        <w:right w:val="none" w:sz="0" w:space="0" w:color="auto"/>
                      </w:divBdr>
                    </w:div>
                    <w:div w:id="160854995">
                      <w:marLeft w:val="0"/>
                      <w:marRight w:val="0"/>
                      <w:marTop w:val="0"/>
                      <w:marBottom w:val="0"/>
                      <w:divBdr>
                        <w:top w:val="none" w:sz="0" w:space="0" w:color="auto"/>
                        <w:left w:val="none" w:sz="0" w:space="0" w:color="auto"/>
                        <w:bottom w:val="none" w:sz="0" w:space="0" w:color="auto"/>
                        <w:right w:val="none" w:sz="0" w:space="0" w:color="auto"/>
                      </w:divBdr>
                    </w:div>
                    <w:div w:id="537746242">
                      <w:marLeft w:val="0"/>
                      <w:marRight w:val="0"/>
                      <w:marTop w:val="0"/>
                      <w:marBottom w:val="0"/>
                      <w:divBdr>
                        <w:top w:val="none" w:sz="0" w:space="0" w:color="auto"/>
                        <w:left w:val="none" w:sz="0" w:space="0" w:color="auto"/>
                        <w:bottom w:val="none" w:sz="0" w:space="0" w:color="auto"/>
                        <w:right w:val="none" w:sz="0" w:space="0" w:color="auto"/>
                      </w:divBdr>
                    </w:div>
                    <w:div w:id="366805375">
                      <w:marLeft w:val="0"/>
                      <w:marRight w:val="0"/>
                      <w:marTop w:val="0"/>
                      <w:marBottom w:val="0"/>
                      <w:divBdr>
                        <w:top w:val="none" w:sz="0" w:space="0" w:color="auto"/>
                        <w:left w:val="none" w:sz="0" w:space="0" w:color="auto"/>
                        <w:bottom w:val="none" w:sz="0" w:space="0" w:color="auto"/>
                        <w:right w:val="none" w:sz="0" w:space="0" w:color="auto"/>
                      </w:divBdr>
                    </w:div>
                    <w:div w:id="1751197935">
                      <w:marLeft w:val="0"/>
                      <w:marRight w:val="0"/>
                      <w:marTop w:val="0"/>
                      <w:marBottom w:val="0"/>
                      <w:divBdr>
                        <w:top w:val="none" w:sz="0" w:space="0" w:color="auto"/>
                        <w:left w:val="none" w:sz="0" w:space="0" w:color="auto"/>
                        <w:bottom w:val="none" w:sz="0" w:space="0" w:color="auto"/>
                        <w:right w:val="none" w:sz="0" w:space="0" w:color="auto"/>
                      </w:divBdr>
                    </w:div>
                    <w:div w:id="1590654791">
                      <w:marLeft w:val="0"/>
                      <w:marRight w:val="0"/>
                      <w:marTop w:val="0"/>
                      <w:marBottom w:val="0"/>
                      <w:divBdr>
                        <w:top w:val="none" w:sz="0" w:space="0" w:color="auto"/>
                        <w:left w:val="none" w:sz="0" w:space="0" w:color="auto"/>
                        <w:bottom w:val="none" w:sz="0" w:space="0" w:color="auto"/>
                        <w:right w:val="none" w:sz="0" w:space="0" w:color="auto"/>
                      </w:divBdr>
                    </w:div>
                    <w:div w:id="2011833528">
                      <w:marLeft w:val="0"/>
                      <w:marRight w:val="0"/>
                      <w:marTop w:val="0"/>
                      <w:marBottom w:val="0"/>
                      <w:divBdr>
                        <w:top w:val="none" w:sz="0" w:space="0" w:color="auto"/>
                        <w:left w:val="none" w:sz="0" w:space="0" w:color="auto"/>
                        <w:bottom w:val="none" w:sz="0" w:space="0" w:color="auto"/>
                        <w:right w:val="none" w:sz="0" w:space="0" w:color="auto"/>
                      </w:divBdr>
                    </w:div>
                    <w:div w:id="771322244">
                      <w:marLeft w:val="0"/>
                      <w:marRight w:val="0"/>
                      <w:marTop w:val="0"/>
                      <w:marBottom w:val="0"/>
                      <w:divBdr>
                        <w:top w:val="none" w:sz="0" w:space="0" w:color="auto"/>
                        <w:left w:val="none" w:sz="0" w:space="0" w:color="auto"/>
                        <w:bottom w:val="none" w:sz="0" w:space="0" w:color="auto"/>
                        <w:right w:val="none" w:sz="0" w:space="0" w:color="auto"/>
                      </w:divBdr>
                    </w:div>
                    <w:div w:id="1984650769">
                      <w:marLeft w:val="0"/>
                      <w:marRight w:val="0"/>
                      <w:marTop w:val="0"/>
                      <w:marBottom w:val="0"/>
                      <w:divBdr>
                        <w:top w:val="none" w:sz="0" w:space="0" w:color="auto"/>
                        <w:left w:val="none" w:sz="0" w:space="0" w:color="auto"/>
                        <w:bottom w:val="none" w:sz="0" w:space="0" w:color="auto"/>
                        <w:right w:val="none" w:sz="0" w:space="0" w:color="auto"/>
                      </w:divBdr>
                    </w:div>
                    <w:div w:id="1759863955">
                      <w:marLeft w:val="0"/>
                      <w:marRight w:val="0"/>
                      <w:marTop w:val="0"/>
                      <w:marBottom w:val="0"/>
                      <w:divBdr>
                        <w:top w:val="none" w:sz="0" w:space="0" w:color="auto"/>
                        <w:left w:val="none" w:sz="0" w:space="0" w:color="auto"/>
                        <w:bottom w:val="none" w:sz="0" w:space="0" w:color="auto"/>
                        <w:right w:val="none" w:sz="0" w:space="0" w:color="auto"/>
                      </w:divBdr>
                    </w:div>
                    <w:div w:id="1963802894">
                      <w:marLeft w:val="0"/>
                      <w:marRight w:val="0"/>
                      <w:marTop w:val="0"/>
                      <w:marBottom w:val="0"/>
                      <w:divBdr>
                        <w:top w:val="none" w:sz="0" w:space="0" w:color="auto"/>
                        <w:left w:val="none" w:sz="0" w:space="0" w:color="auto"/>
                        <w:bottom w:val="none" w:sz="0" w:space="0" w:color="auto"/>
                        <w:right w:val="none" w:sz="0" w:space="0" w:color="auto"/>
                      </w:divBdr>
                    </w:div>
                    <w:div w:id="1672021943">
                      <w:marLeft w:val="0"/>
                      <w:marRight w:val="0"/>
                      <w:marTop w:val="0"/>
                      <w:marBottom w:val="0"/>
                      <w:divBdr>
                        <w:top w:val="none" w:sz="0" w:space="0" w:color="auto"/>
                        <w:left w:val="none" w:sz="0" w:space="0" w:color="auto"/>
                        <w:bottom w:val="none" w:sz="0" w:space="0" w:color="auto"/>
                        <w:right w:val="none" w:sz="0" w:space="0" w:color="auto"/>
                      </w:divBdr>
                    </w:div>
                    <w:div w:id="2073037084">
                      <w:marLeft w:val="0"/>
                      <w:marRight w:val="0"/>
                      <w:marTop w:val="0"/>
                      <w:marBottom w:val="0"/>
                      <w:divBdr>
                        <w:top w:val="none" w:sz="0" w:space="0" w:color="auto"/>
                        <w:left w:val="none" w:sz="0" w:space="0" w:color="auto"/>
                        <w:bottom w:val="none" w:sz="0" w:space="0" w:color="auto"/>
                        <w:right w:val="none" w:sz="0" w:space="0" w:color="auto"/>
                      </w:divBdr>
                    </w:div>
                    <w:div w:id="1997611327">
                      <w:marLeft w:val="0"/>
                      <w:marRight w:val="0"/>
                      <w:marTop w:val="0"/>
                      <w:marBottom w:val="0"/>
                      <w:divBdr>
                        <w:top w:val="none" w:sz="0" w:space="0" w:color="auto"/>
                        <w:left w:val="none" w:sz="0" w:space="0" w:color="auto"/>
                        <w:bottom w:val="none" w:sz="0" w:space="0" w:color="auto"/>
                        <w:right w:val="none" w:sz="0" w:space="0" w:color="auto"/>
                      </w:divBdr>
                    </w:div>
                    <w:div w:id="1909340321">
                      <w:marLeft w:val="0"/>
                      <w:marRight w:val="0"/>
                      <w:marTop w:val="0"/>
                      <w:marBottom w:val="0"/>
                      <w:divBdr>
                        <w:top w:val="none" w:sz="0" w:space="0" w:color="auto"/>
                        <w:left w:val="none" w:sz="0" w:space="0" w:color="auto"/>
                        <w:bottom w:val="none" w:sz="0" w:space="0" w:color="auto"/>
                        <w:right w:val="none" w:sz="0" w:space="0" w:color="auto"/>
                      </w:divBdr>
                    </w:div>
                    <w:div w:id="147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59341">
      <w:bodyDiv w:val="1"/>
      <w:marLeft w:val="0"/>
      <w:marRight w:val="0"/>
      <w:marTop w:val="0"/>
      <w:marBottom w:val="0"/>
      <w:divBdr>
        <w:top w:val="none" w:sz="0" w:space="0" w:color="auto"/>
        <w:left w:val="none" w:sz="0" w:space="0" w:color="auto"/>
        <w:bottom w:val="none" w:sz="0" w:space="0" w:color="auto"/>
        <w:right w:val="none" w:sz="0" w:space="0" w:color="auto"/>
      </w:divBdr>
      <w:divsChild>
        <w:div w:id="491918318">
          <w:marLeft w:val="0"/>
          <w:marRight w:val="0"/>
          <w:marTop w:val="0"/>
          <w:marBottom w:val="0"/>
          <w:divBdr>
            <w:top w:val="none" w:sz="0" w:space="0" w:color="auto"/>
            <w:left w:val="none" w:sz="0" w:space="0" w:color="auto"/>
            <w:bottom w:val="none" w:sz="0" w:space="0" w:color="auto"/>
            <w:right w:val="none" w:sz="0" w:space="0" w:color="auto"/>
          </w:divBdr>
          <w:divsChild>
            <w:div w:id="12168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877">
      <w:bodyDiv w:val="1"/>
      <w:marLeft w:val="0"/>
      <w:marRight w:val="0"/>
      <w:marTop w:val="0"/>
      <w:marBottom w:val="0"/>
      <w:divBdr>
        <w:top w:val="none" w:sz="0" w:space="0" w:color="auto"/>
        <w:left w:val="none" w:sz="0" w:space="0" w:color="auto"/>
        <w:bottom w:val="none" w:sz="0" w:space="0" w:color="auto"/>
        <w:right w:val="none" w:sz="0" w:space="0" w:color="auto"/>
      </w:divBdr>
    </w:div>
    <w:div w:id="726301193">
      <w:bodyDiv w:val="1"/>
      <w:marLeft w:val="0"/>
      <w:marRight w:val="0"/>
      <w:marTop w:val="0"/>
      <w:marBottom w:val="0"/>
      <w:divBdr>
        <w:top w:val="none" w:sz="0" w:space="0" w:color="auto"/>
        <w:left w:val="none" w:sz="0" w:space="0" w:color="auto"/>
        <w:bottom w:val="none" w:sz="0" w:space="0" w:color="auto"/>
        <w:right w:val="none" w:sz="0" w:space="0" w:color="auto"/>
      </w:divBdr>
      <w:divsChild>
        <w:div w:id="853419749">
          <w:marLeft w:val="0"/>
          <w:marRight w:val="0"/>
          <w:marTop w:val="0"/>
          <w:marBottom w:val="120"/>
          <w:divBdr>
            <w:top w:val="single" w:sz="6" w:space="0" w:color="auto"/>
            <w:left w:val="single" w:sz="24" w:space="0" w:color="auto"/>
            <w:bottom w:val="single" w:sz="6" w:space="0" w:color="auto"/>
            <w:right w:val="single" w:sz="6" w:space="0" w:color="auto"/>
          </w:divBdr>
          <w:divsChild>
            <w:div w:id="763454667">
              <w:marLeft w:val="0"/>
              <w:marRight w:val="0"/>
              <w:marTop w:val="0"/>
              <w:marBottom w:val="0"/>
              <w:divBdr>
                <w:top w:val="none" w:sz="0" w:space="0" w:color="auto"/>
                <w:left w:val="none" w:sz="0" w:space="0" w:color="auto"/>
                <w:bottom w:val="none" w:sz="0" w:space="0" w:color="auto"/>
                <w:right w:val="none" w:sz="0" w:space="0" w:color="auto"/>
              </w:divBdr>
              <w:divsChild>
                <w:div w:id="8156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6976">
      <w:bodyDiv w:val="1"/>
      <w:marLeft w:val="0"/>
      <w:marRight w:val="0"/>
      <w:marTop w:val="0"/>
      <w:marBottom w:val="0"/>
      <w:divBdr>
        <w:top w:val="none" w:sz="0" w:space="0" w:color="auto"/>
        <w:left w:val="none" w:sz="0" w:space="0" w:color="auto"/>
        <w:bottom w:val="none" w:sz="0" w:space="0" w:color="auto"/>
        <w:right w:val="none" w:sz="0" w:space="0" w:color="auto"/>
      </w:divBdr>
      <w:divsChild>
        <w:div w:id="645819698">
          <w:marLeft w:val="0"/>
          <w:marRight w:val="0"/>
          <w:marTop w:val="0"/>
          <w:marBottom w:val="0"/>
          <w:divBdr>
            <w:top w:val="none" w:sz="0" w:space="0" w:color="auto"/>
            <w:left w:val="none" w:sz="0" w:space="0" w:color="auto"/>
            <w:bottom w:val="none" w:sz="0" w:space="0" w:color="auto"/>
            <w:right w:val="none" w:sz="0" w:space="0" w:color="auto"/>
          </w:divBdr>
          <w:divsChild>
            <w:div w:id="15239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6718">
      <w:bodyDiv w:val="1"/>
      <w:marLeft w:val="0"/>
      <w:marRight w:val="0"/>
      <w:marTop w:val="0"/>
      <w:marBottom w:val="0"/>
      <w:divBdr>
        <w:top w:val="none" w:sz="0" w:space="0" w:color="auto"/>
        <w:left w:val="none" w:sz="0" w:space="0" w:color="auto"/>
        <w:bottom w:val="none" w:sz="0" w:space="0" w:color="auto"/>
        <w:right w:val="none" w:sz="0" w:space="0" w:color="auto"/>
      </w:divBdr>
    </w:div>
    <w:div w:id="1014108675">
      <w:bodyDiv w:val="1"/>
      <w:marLeft w:val="0"/>
      <w:marRight w:val="0"/>
      <w:marTop w:val="0"/>
      <w:marBottom w:val="0"/>
      <w:divBdr>
        <w:top w:val="none" w:sz="0" w:space="0" w:color="auto"/>
        <w:left w:val="none" w:sz="0" w:space="0" w:color="auto"/>
        <w:bottom w:val="none" w:sz="0" w:space="0" w:color="auto"/>
        <w:right w:val="none" w:sz="0" w:space="0" w:color="auto"/>
      </w:divBdr>
    </w:div>
    <w:div w:id="1221013256">
      <w:bodyDiv w:val="1"/>
      <w:marLeft w:val="0"/>
      <w:marRight w:val="0"/>
      <w:marTop w:val="0"/>
      <w:marBottom w:val="0"/>
      <w:divBdr>
        <w:top w:val="none" w:sz="0" w:space="0" w:color="auto"/>
        <w:left w:val="none" w:sz="0" w:space="0" w:color="auto"/>
        <w:bottom w:val="none" w:sz="0" w:space="0" w:color="auto"/>
        <w:right w:val="none" w:sz="0" w:space="0" w:color="auto"/>
      </w:divBdr>
      <w:divsChild>
        <w:div w:id="502475464">
          <w:marLeft w:val="0"/>
          <w:marRight w:val="0"/>
          <w:marTop w:val="0"/>
          <w:marBottom w:val="120"/>
          <w:divBdr>
            <w:top w:val="single" w:sz="6" w:space="0" w:color="auto"/>
            <w:left w:val="single" w:sz="24" w:space="0" w:color="auto"/>
            <w:bottom w:val="single" w:sz="6" w:space="0" w:color="auto"/>
            <w:right w:val="single" w:sz="6" w:space="0" w:color="auto"/>
          </w:divBdr>
          <w:divsChild>
            <w:div w:id="807170202">
              <w:marLeft w:val="0"/>
              <w:marRight w:val="0"/>
              <w:marTop w:val="0"/>
              <w:marBottom w:val="0"/>
              <w:divBdr>
                <w:top w:val="none" w:sz="0" w:space="0" w:color="auto"/>
                <w:left w:val="none" w:sz="0" w:space="0" w:color="auto"/>
                <w:bottom w:val="none" w:sz="0" w:space="0" w:color="auto"/>
                <w:right w:val="none" w:sz="0" w:space="0" w:color="auto"/>
              </w:divBdr>
              <w:divsChild>
                <w:div w:id="20386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8096">
      <w:bodyDiv w:val="1"/>
      <w:marLeft w:val="0"/>
      <w:marRight w:val="0"/>
      <w:marTop w:val="0"/>
      <w:marBottom w:val="0"/>
      <w:divBdr>
        <w:top w:val="none" w:sz="0" w:space="0" w:color="auto"/>
        <w:left w:val="none" w:sz="0" w:space="0" w:color="auto"/>
        <w:bottom w:val="none" w:sz="0" w:space="0" w:color="auto"/>
        <w:right w:val="none" w:sz="0" w:space="0" w:color="auto"/>
      </w:divBdr>
    </w:div>
    <w:div w:id="1279605439">
      <w:bodyDiv w:val="1"/>
      <w:marLeft w:val="0"/>
      <w:marRight w:val="0"/>
      <w:marTop w:val="0"/>
      <w:marBottom w:val="0"/>
      <w:divBdr>
        <w:top w:val="none" w:sz="0" w:space="0" w:color="auto"/>
        <w:left w:val="none" w:sz="0" w:space="0" w:color="auto"/>
        <w:bottom w:val="none" w:sz="0" w:space="0" w:color="auto"/>
        <w:right w:val="none" w:sz="0" w:space="0" w:color="auto"/>
      </w:divBdr>
    </w:div>
    <w:div w:id="1315182554">
      <w:bodyDiv w:val="1"/>
      <w:marLeft w:val="0"/>
      <w:marRight w:val="0"/>
      <w:marTop w:val="0"/>
      <w:marBottom w:val="0"/>
      <w:divBdr>
        <w:top w:val="none" w:sz="0" w:space="0" w:color="auto"/>
        <w:left w:val="none" w:sz="0" w:space="0" w:color="auto"/>
        <w:bottom w:val="none" w:sz="0" w:space="0" w:color="auto"/>
        <w:right w:val="none" w:sz="0" w:space="0" w:color="auto"/>
      </w:divBdr>
      <w:divsChild>
        <w:div w:id="660932737">
          <w:marLeft w:val="0"/>
          <w:marRight w:val="0"/>
          <w:marTop w:val="0"/>
          <w:marBottom w:val="0"/>
          <w:divBdr>
            <w:top w:val="none" w:sz="0" w:space="0" w:color="auto"/>
            <w:left w:val="none" w:sz="0" w:space="0" w:color="auto"/>
            <w:bottom w:val="none" w:sz="0" w:space="0" w:color="auto"/>
            <w:right w:val="none" w:sz="0" w:space="0" w:color="auto"/>
          </w:divBdr>
        </w:div>
        <w:div w:id="1502358343">
          <w:marLeft w:val="0"/>
          <w:marRight w:val="0"/>
          <w:marTop w:val="0"/>
          <w:marBottom w:val="0"/>
          <w:divBdr>
            <w:top w:val="none" w:sz="0" w:space="0" w:color="auto"/>
            <w:left w:val="none" w:sz="0" w:space="0" w:color="auto"/>
            <w:bottom w:val="none" w:sz="0" w:space="0" w:color="auto"/>
            <w:right w:val="none" w:sz="0" w:space="0" w:color="auto"/>
          </w:divBdr>
          <w:divsChild>
            <w:div w:id="1238981324">
              <w:marLeft w:val="0"/>
              <w:marRight w:val="0"/>
              <w:marTop w:val="0"/>
              <w:marBottom w:val="0"/>
              <w:divBdr>
                <w:top w:val="none" w:sz="0" w:space="0" w:color="auto"/>
                <w:left w:val="none" w:sz="0" w:space="0" w:color="auto"/>
                <w:bottom w:val="none" w:sz="0" w:space="0" w:color="auto"/>
                <w:right w:val="none" w:sz="0" w:space="0" w:color="auto"/>
              </w:divBdr>
              <w:divsChild>
                <w:div w:id="1393969836">
                  <w:marLeft w:val="0"/>
                  <w:marRight w:val="0"/>
                  <w:marTop w:val="0"/>
                  <w:marBottom w:val="0"/>
                  <w:divBdr>
                    <w:top w:val="none" w:sz="0" w:space="0" w:color="auto"/>
                    <w:left w:val="none" w:sz="0" w:space="0" w:color="auto"/>
                    <w:bottom w:val="none" w:sz="0" w:space="0" w:color="auto"/>
                    <w:right w:val="none" w:sz="0" w:space="0" w:color="auto"/>
                  </w:divBdr>
                  <w:divsChild>
                    <w:div w:id="1181049772">
                      <w:marLeft w:val="0"/>
                      <w:marRight w:val="0"/>
                      <w:marTop w:val="0"/>
                      <w:marBottom w:val="0"/>
                      <w:divBdr>
                        <w:top w:val="none" w:sz="0" w:space="0" w:color="auto"/>
                        <w:left w:val="none" w:sz="0" w:space="0" w:color="auto"/>
                        <w:bottom w:val="none" w:sz="0" w:space="0" w:color="auto"/>
                        <w:right w:val="none" w:sz="0" w:space="0" w:color="auto"/>
                      </w:divBdr>
                    </w:div>
                    <w:div w:id="1765607448">
                      <w:marLeft w:val="0"/>
                      <w:marRight w:val="0"/>
                      <w:marTop w:val="0"/>
                      <w:marBottom w:val="0"/>
                      <w:divBdr>
                        <w:top w:val="none" w:sz="0" w:space="0" w:color="auto"/>
                        <w:left w:val="none" w:sz="0" w:space="0" w:color="auto"/>
                        <w:bottom w:val="none" w:sz="0" w:space="0" w:color="auto"/>
                        <w:right w:val="none" w:sz="0" w:space="0" w:color="auto"/>
                      </w:divBdr>
                    </w:div>
                    <w:div w:id="235825971">
                      <w:marLeft w:val="0"/>
                      <w:marRight w:val="0"/>
                      <w:marTop w:val="0"/>
                      <w:marBottom w:val="0"/>
                      <w:divBdr>
                        <w:top w:val="none" w:sz="0" w:space="0" w:color="auto"/>
                        <w:left w:val="none" w:sz="0" w:space="0" w:color="auto"/>
                        <w:bottom w:val="none" w:sz="0" w:space="0" w:color="auto"/>
                        <w:right w:val="none" w:sz="0" w:space="0" w:color="auto"/>
                      </w:divBdr>
                    </w:div>
                    <w:div w:id="413205525">
                      <w:marLeft w:val="0"/>
                      <w:marRight w:val="0"/>
                      <w:marTop w:val="0"/>
                      <w:marBottom w:val="0"/>
                      <w:divBdr>
                        <w:top w:val="none" w:sz="0" w:space="0" w:color="auto"/>
                        <w:left w:val="none" w:sz="0" w:space="0" w:color="auto"/>
                        <w:bottom w:val="none" w:sz="0" w:space="0" w:color="auto"/>
                        <w:right w:val="none" w:sz="0" w:space="0" w:color="auto"/>
                      </w:divBdr>
                    </w:div>
                    <w:div w:id="278727384">
                      <w:marLeft w:val="0"/>
                      <w:marRight w:val="0"/>
                      <w:marTop w:val="0"/>
                      <w:marBottom w:val="0"/>
                      <w:divBdr>
                        <w:top w:val="none" w:sz="0" w:space="0" w:color="auto"/>
                        <w:left w:val="none" w:sz="0" w:space="0" w:color="auto"/>
                        <w:bottom w:val="none" w:sz="0" w:space="0" w:color="auto"/>
                        <w:right w:val="none" w:sz="0" w:space="0" w:color="auto"/>
                      </w:divBdr>
                    </w:div>
                    <w:div w:id="2119251724">
                      <w:marLeft w:val="0"/>
                      <w:marRight w:val="0"/>
                      <w:marTop w:val="0"/>
                      <w:marBottom w:val="0"/>
                      <w:divBdr>
                        <w:top w:val="none" w:sz="0" w:space="0" w:color="auto"/>
                        <w:left w:val="none" w:sz="0" w:space="0" w:color="auto"/>
                        <w:bottom w:val="none" w:sz="0" w:space="0" w:color="auto"/>
                        <w:right w:val="none" w:sz="0" w:space="0" w:color="auto"/>
                      </w:divBdr>
                    </w:div>
                    <w:div w:id="1814247892">
                      <w:marLeft w:val="0"/>
                      <w:marRight w:val="0"/>
                      <w:marTop w:val="0"/>
                      <w:marBottom w:val="0"/>
                      <w:divBdr>
                        <w:top w:val="none" w:sz="0" w:space="0" w:color="auto"/>
                        <w:left w:val="none" w:sz="0" w:space="0" w:color="auto"/>
                        <w:bottom w:val="none" w:sz="0" w:space="0" w:color="auto"/>
                        <w:right w:val="none" w:sz="0" w:space="0" w:color="auto"/>
                      </w:divBdr>
                    </w:div>
                    <w:div w:id="522087474">
                      <w:marLeft w:val="0"/>
                      <w:marRight w:val="0"/>
                      <w:marTop w:val="0"/>
                      <w:marBottom w:val="0"/>
                      <w:divBdr>
                        <w:top w:val="none" w:sz="0" w:space="0" w:color="auto"/>
                        <w:left w:val="none" w:sz="0" w:space="0" w:color="auto"/>
                        <w:bottom w:val="none" w:sz="0" w:space="0" w:color="auto"/>
                        <w:right w:val="none" w:sz="0" w:space="0" w:color="auto"/>
                      </w:divBdr>
                    </w:div>
                    <w:div w:id="1713384203">
                      <w:marLeft w:val="0"/>
                      <w:marRight w:val="0"/>
                      <w:marTop w:val="0"/>
                      <w:marBottom w:val="0"/>
                      <w:divBdr>
                        <w:top w:val="none" w:sz="0" w:space="0" w:color="auto"/>
                        <w:left w:val="none" w:sz="0" w:space="0" w:color="auto"/>
                        <w:bottom w:val="none" w:sz="0" w:space="0" w:color="auto"/>
                        <w:right w:val="none" w:sz="0" w:space="0" w:color="auto"/>
                      </w:divBdr>
                    </w:div>
                    <w:div w:id="1343312198">
                      <w:marLeft w:val="0"/>
                      <w:marRight w:val="0"/>
                      <w:marTop w:val="0"/>
                      <w:marBottom w:val="0"/>
                      <w:divBdr>
                        <w:top w:val="none" w:sz="0" w:space="0" w:color="auto"/>
                        <w:left w:val="none" w:sz="0" w:space="0" w:color="auto"/>
                        <w:bottom w:val="none" w:sz="0" w:space="0" w:color="auto"/>
                        <w:right w:val="none" w:sz="0" w:space="0" w:color="auto"/>
                      </w:divBdr>
                    </w:div>
                    <w:div w:id="3673915">
                      <w:marLeft w:val="0"/>
                      <w:marRight w:val="0"/>
                      <w:marTop w:val="0"/>
                      <w:marBottom w:val="0"/>
                      <w:divBdr>
                        <w:top w:val="none" w:sz="0" w:space="0" w:color="auto"/>
                        <w:left w:val="none" w:sz="0" w:space="0" w:color="auto"/>
                        <w:bottom w:val="none" w:sz="0" w:space="0" w:color="auto"/>
                        <w:right w:val="none" w:sz="0" w:space="0" w:color="auto"/>
                      </w:divBdr>
                    </w:div>
                    <w:div w:id="1664694954">
                      <w:marLeft w:val="0"/>
                      <w:marRight w:val="0"/>
                      <w:marTop w:val="0"/>
                      <w:marBottom w:val="0"/>
                      <w:divBdr>
                        <w:top w:val="none" w:sz="0" w:space="0" w:color="auto"/>
                        <w:left w:val="none" w:sz="0" w:space="0" w:color="auto"/>
                        <w:bottom w:val="none" w:sz="0" w:space="0" w:color="auto"/>
                        <w:right w:val="none" w:sz="0" w:space="0" w:color="auto"/>
                      </w:divBdr>
                    </w:div>
                    <w:div w:id="361397115">
                      <w:marLeft w:val="0"/>
                      <w:marRight w:val="0"/>
                      <w:marTop w:val="0"/>
                      <w:marBottom w:val="0"/>
                      <w:divBdr>
                        <w:top w:val="none" w:sz="0" w:space="0" w:color="auto"/>
                        <w:left w:val="none" w:sz="0" w:space="0" w:color="auto"/>
                        <w:bottom w:val="none" w:sz="0" w:space="0" w:color="auto"/>
                        <w:right w:val="none" w:sz="0" w:space="0" w:color="auto"/>
                      </w:divBdr>
                    </w:div>
                    <w:div w:id="1569536508">
                      <w:marLeft w:val="0"/>
                      <w:marRight w:val="0"/>
                      <w:marTop w:val="0"/>
                      <w:marBottom w:val="0"/>
                      <w:divBdr>
                        <w:top w:val="none" w:sz="0" w:space="0" w:color="auto"/>
                        <w:left w:val="none" w:sz="0" w:space="0" w:color="auto"/>
                        <w:bottom w:val="none" w:sz="0" w:space="0" w:color="auto"/>
                        <w:right w:val="none" w:sz="0" w:space="0" w:color="auto"/>
                      </w:divBdr>
                    </w:div>
                    <w:div w:id="319624120">
                      <w:marLeft w:val="0"/>
                      <w:marRight w:val="0"/>
                      <w:marTop w:val="0"/>
                      <w:marBottom w:val="0"/>
                      <w:divBdr>
                        <w:top w:val="none" w:sz="0" w:space="0" w:color="auto"/>
                        <w:left w:val="none" w:sz="0" w:space="0" w:color="auto"/>
                        <w:bottom w:val="none" w:sz="0" w:space="0" w:color="auto"/>
                        <w:right w:val="none" w:sz="0" w:space="0" w:color="auto"/>
                      </w:divBdr>
                    </w:div>
                    <w:div w:id="20056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64604">
      <w:bodyDiv w:val="1"/>
      <w:marLeft w:val="0"/>
      <w:marRight w:val="0"/>
      <w:marTop w:val="0"/>
      <w:marBottom w:val="0"/>
      <w:divBdr>
        <w:top w:val="none" w:sz="0" w:space="0" w:color="auto"/>
        <w:left w:val="none" w:sz="0" w:space="0" w:color="auto"/>
        <w:bottom w:val="none" w:sz="0" w:space="0" w:color="auto"/>
        <w:right w:val="none" w:sz="0" w:space="0" w:color="auto"/>
      </w:divBdr>
    </w:div>
    <w:div w:id="1341928415">
      <w:bodyDiv w:val="1"/>
      <w:marLeft w:val="0"/>
      <w:marRight w:val="0"/>
      <w:marTop w:val="0"/>
      <w:marBottom w:val="0"/>
      <w:divBdr>
        <w:top w:val="none" w:sz="0" w:space="0" w:color="auto"/>
        <w:left w:val="none" w:sz="0" w:space="0" w:color="auto"/>
        <w:bottom w:val="none" w:sz="0" w:space="0" w:color="auto"/>
        <w:right w:val="none" w:sz="0" w:space="0" w:color="auto"/>
      </w:divBdr>
    </w:div>
    <w:div w:id="1615791605">
      <w:bodyDiv w:val="1"/>
      <w:marLeft w:val="0"/>
      <w:marRight w:val="0"/>
      <w:marTop w:val="0"/>
      <w:marBottom w:val="0"/>
      <w:divBdr>
        <w:top w:val="none" w:sz="0" w:space="0" w:color="auto"/>
        <w:left w:val="none" w:sz="0" w:space="0" w:color="auto"/>
        <w:bottom w:val="none" w:sz="0" w:space="0" w:color="auto"/>
        <w:right w:val="none" w:sz="0" w:space="0" w:color="auto"/>
      </w:divBdr>
    </w:div>
    <w:div w:id="1623270344">
      <w:bodyDiv w:val="1"/>
      <w:marLeft w:val="0"/>
      <w:marRight w:val="0"/>
      <w:marTop w:val="0"/>
      <w:marBottom w:val="0"/>
      <w:divBdr>
        <w:top w:val="none" w:sz="0" w:space="0" w:color="auto"/>
        <w:left w:val="none" w:sz="0" w:space="0" w:color="auto"/>
        <w:bottom w:val="none" w:sz="0" w:space="0" w:color="auto"/>
        <w:right w:val="none" w:sz="0" w:space="0" w:color="auto"/>
      </w:divBdr>
    </w:div>
    <w:div w:id="1669484051">
      <w:bodyDiv w:val="1"/>
      <w:marLeft w:val="0"/>
      <w:marRight w:val="0"/>
      <w:marTop w:val="0"/>
      <w:marBottom w:val="0"/>
      <w:divBdr>
        <w:top w:val="none" w:sz="0" w:space="0" w:color="auto"/>
        <w:left w:val="none" w:sz="0" w:space="0" w:color="auto"/>
        <w:bottom w:val="none" w:sz="0" w:space="0" w:color="auto"/>
        <w:right w:val="none" w:sz="0" w:space="0" w:color="auto"/>
      </w:divBdr>
    </w:div>
    <w:div w:id="1707633180">
      <w:bodyDiv w:val="1"/>
      <w:marLeft w:val="0"/>
      <w:marRight w:val="0"/>
      <w:marTop w:val="0"/>
      <w:marBottom w:val="0"/>
      <w:divBdr>
        <w:top w:val="none" w:sz="0" w:space="0" w:color="auto"/>
        <w:left w:val="none" w:sz="0" w:space="0" w:color="auto"/>
        <w:bottom w:val="none" w:sz="0" w:space="0" w:color="auto"/>
        <w:right w:val="none" w:sz="0" w:space="0" w:color="auto"/>
      </w:divBdr>
    </w:div>
    <w:div w:id="1794666691">
      <w:bodyDiv w:val="1"/>
      <w:marLeft w:val="0"/>
      <w:marRight w:val="0"/>
      <w:marTop w:val="0"/>
      <w:marBottom w:val="0"/>
      <w:divBdr>
        <w:top w:val="none" w:sz="0" w:space="0" w:color="auto"/>
        <w:left w:val="none" w:sz="0" w:space="0" w:color="auto"/>
        <w:bottom w:val="none" w:sz="0" w:space="0" w:color="auto"/>
        <w:right w:val="none" w:sz="0" w:space="0" w:color="auto"/>
      </w:divBdr>
    </w:div>
    <w:div w:id="1795442375">
      <w:bodyDiv w:val="1"/>
      <w:marLeft w:val="0"/>
      <w:marRight w:val="0"/>
      <w:marTop w:val="0"/>
      <w:marBottom w:val="0"/>
      <w:divBdr>
        <w:top w:val="none" w:sz="0" w:space="0" w:color="auto"/>
        <w:left w:val="none" w:sz="0" w:space="0" w:color="auto"/>
        <w:bottom w:val="none" w:sz="0" w:space="0" w:color="auto"/>
        <w:right w:val="none" w:sz="0" w:space="0" w:color="auto"/>
      </w:divBdr>
    </w:div>
    <w:div w:id="2004430675">
      <w:bodyDiv w:val="1"/>
      <w:marLeft w:val="0"/>
      <w:marRight w:val="0"/>
      <w:marTop w:val="0"/>
      <w:marBottom w:val="0"/>
      <w:divBdr>
        <w:top w:val="none" w:sz="0" w:space="0" w:color="auto"/>
        <w:left w:val="none" w:sz="0" w:space="0" w:color="auto"/>
        <w:bottom w:val="none" w:sz="0" w:space="0" w:color="auto"/>
        <w:right w:val="none" w:sz="0" w:space="0" w:color="auto"/>
      </w:divBdr>
    </w:div>
    <w:div w:id="2063291115">
      <w:bodyDiv w:val="1"/>
      <w:marLeft w:val="0"/>
      <w:marRight w:val="0"/>
      <w:marTop w:val="0"/>
      <w:marBottom w:val="0"/>
      <w:divBdr>
        <w:top w:val="none" w:sz="0" w:space="0" w:color="auto"/>
        <w:left w:val="none" w:sz="0" w:space="0" w:color="auto"/>
        <w:bottom w:val="none" w:sz="0" w:space="0" w:color="auto"/>
        <w:right w:val="none" w:sz="0" w:space="0" w:color="auto"/>
      </w:divBdr>
      <w:divsChild>
        <w:div w:id="1320813938">
          <w:marLeft w:val="0"/>
          <w:marRight w:val="0"/>
          <w:marTop w:val="0"/>
          <w:marBottom w:val="0"/>
          <w:divBdr>
            <w:top w:val="none" w:sz="0" w:space="0" w:color="auto"/>
            <w:left w:val="none" w:sz="0" w:space="0" w:color="auto"/>
            <w:bottom w:val="none" w:sz="0" w:space="0" w:color="auto"/>
            <w:right w:val="none" w:sz="0" w:space="0" w:color="auto"/>
          </w:divBdr>
        </w:div>
      </w:divsChild>
    </w:div>
    <w:div w:id="2086031692">
      <w:bodyDiv w:val="1"/>
      <w:marLeft w:val="0"/>
      <w:marRight w:val="0"/>
      <w:marTop w:val="0"/>
      <w:marBottom w:val="0"/>
      <w:divBdr>
        <w:top w:val="none" w:sz="0" w:space="0" w:color="auto"/>
        <w:left w:val="none" w:sz="0" w:space="0" w:color="auto"/>
        <w:bottom w:val="none" w:sz="0" w:space="0" w:color="auto"/>
        <w:right w:val="none" w:sz="0" w:space="0" w:color="auto"/>
      </w:divBdr>
      <w:divsChild>
        <w:div w:id="1241791715">
          <w:marLeft w:val="0"/>
          <w:marRight w:val="0"/>
          <w:marTop w:val="0"/>
          <w:marBottom w:val="0"/>
          <w:divBdr>
            <w:top w:val="none" w:sz="0" w:space="0" w:color="auto"/>
            <w:left w:val="none" w:sz="0" w:space="0" w:color="auto"/>
            <w:bottom w:val="none" w:sz="0" w:space="0" w:color="auto"/>
            <w:right w:val="none" w:sz="0" w:space="0" w:color="auto"/>
          </w:divBdr>
          <w:divsChild>
            <w:div w:id="1961524592">
              <w:marLeft w:val="0"/>
              <w:marRight w:val="0"/>
              <w:marTop w:val="0"/>
              <w:marBottom w:val="0"/>
              <w:divBdr>
                <w:top w:val="none" w:sz="0" w:space="0" w:color="auto"/>
                <w:left w:val="none" w:sz="0" w:space="0" w:color="auto"/>
                <w:bottom w:val="none" w:sz="0" w:space="0" w:color="auto"/>
                <w:right w:val="none" w:sz="0" w:space="0" w:color="auto"/>
              </w:divBdr>
            </w:div>
            <w:div w:id="849103629">
              <w:marLeft w:val="0"/>
              <w:marRight w:val="0"/>
              <w:marTop w:val="0"/>
              <w:marBottom w:val="0"/>
              <w:divBdr>
                <w:top w:val="none" w:sz="0" w:space="0" w:color="auto"/>
                <w:left w:val="none" w:sz="0" w:space="0" w:color="auto"/>
                <w:bottom w:val="none" w:sz="0" w:space="0" w:color="auto"/>
                <w:right w:val="none" w:sz="0" w:space="0" w:color="auto"/>
              </w:divBdr>
              <w:divsChild>
                <w:div w:id="1082072107">
                  <w:marLeft w:val="0"/>
                  <w:marRight w:val="0"/>
                  <w:marTop w:val="0"/>
                  <w:marBottom w:val="0"/>
                  <w:divBdr>
                    <w:top w:val="none" w:sz="0" w:space="0" w:color="auto"/>
                    <w:left w:val="none" w:sz="0" w:space="0" w:color="auto"/>
                    <w:bottom w:val="none" w:sz="0" w:space="0" w:color="auto"/>
                    <w:right w:val="none" w:sz="0" w:space="0" w:color="auto"/>
                  </w:divBdr>
                  <w:divsChild>
                    <w:div w:id="753860636">
                      <w:marLeft w:val="0"/>
                      <w:marRight w:val="0"/>
                      <w:marTop w:val="0"/>
                      <w:marBottom w:val="0"/>
                      <w:divBdr>
                        <w:top w:val="none" w:sz="0" w:space="0" w:color="auto"/>
                        <w:left w:val="none" w:sz="0" w:space="0" w:color="auto"/>
                        <w:bottom w:val="none" w:sz="0" w:space="0" w:color="auto"/>
                        <w:right w:val="none" w:sz="0" w:space="0" w:color="auto"/>
                      </w:divBdr>
                      <w:divsChild>
                        <w:div w:id="1849053861">
                          <w:marLeft w:val="0"/>
                          <w:marRight w:val="0"/>
                          <w:marTop w:val="0"/>
                          <w:marBottom w:val="0"/>
                          <w:divBdr>
                            <w:top w:val="none" w:sz="0" w:space="0" w:color="auto"/>
                            <w:left w:val="none" w:sz="0" w:space="0" w:color="auto"/>
                            <w:bottom w:val="none" w:sz="0" w:space="0" w:color="auto"/>
                            <w:right w:val="none" w:sz="0" w:space="0" w:color="auto"/>
                          </w:divBdr>
                        </w:div>
                        <w:div w:id="308025867">
                          <w:marLeft w:val="0"/>
                          <w:marRight w:val="0"/>
                          <w:marTop w:val="0"/>
                          <w:marBottom w:val="0"/>
                          <w:divBdr>
                            <w:top w:val="none" w:sz="0" w:space="0" w:color="auto"/>
                            <w:left w:val="none" w:sz="0" w:space="0" w:color="auto"/>
                            <w:bottom w:val="none" w:sz="0" w:space="0" w:color="auto"/>
                            <w:right w:val="none" w:sz="0" w:space="0" w:color="auto"/>
                          </w:divBdr>
                        </w:div>
                        <w:div w:id="548490577">
                          <w:marLeft w:val="0"/>
                          <w:marRight w:val="0"/>
                          <w:marTop w:val="0"/>
                          <w:marBottom w:val="0"/>
                          <w:divBdr>
                            <w:top w:val="none" w:sz="0" w:space="0" w:color="auto"/>
                            <w:left w:val="none" w:sz="0" w:space="0" w:color="auto"/>
                            <w:bottom w:val="none" w:sz="0" w:space="0" w:color="auto"/>
                            <w:right w:val="none" w:sz="0" w:space="0" w:color="auto"/>
                          </w:divBdr>
                        </w:div>
                        <w:div w:id="1108695262">
                          <w:marLeft w:val="0"/>
                          <w:marRight w:val="0"/>
                          <w:marTop w:val="0"/>
                          <w:marBottom w:val="0"/>
                          <w:divBdr>
                            <w:top w:val="none" w:sz="0" w:space="0" w:color="auto"/>
                            <w:left w:val="none" w:sz="0" w:space="0" w:color="auto"/>
                            <w:bottom w:val="none" w:sz="0" w:space="0" w:color="auto"/>
                            <w:right w:val="none" w:sz="0" w:space="0" w:color="auto"/>
                          </w:divBdr>
                        </w:div>
                        <w:div w:id="1907254420">
                          <w:marLeft w:val="0"/>
                          <w:marRight w:val="0"/>
                          <w:marTop w:val="0"/>
                          <w:marBottom w:val="0"/>
                          <w:divBdr>
                            <w:top w:val="none" w:sz="0" w:space="0" w:color="auto"/>
                            <w:left w:val="none" w:sz="0" w:space="0" w:color="auto"/>
                            <w:bottom w:val="none" w:sz="0" w:space="0" w:color="auto"/>
                            <w:right w:val="none" w:sz="0" w:space="0" w:color="auto"/>
                          </w:divBdr>
                        </w:div>
                        <w:div w:id="746730990">
                          <w:marLeft w:val="0"/>
                          <w:marRight w:val="0"/>
                          <w:marTop w:val="0"/>
                          <w:marBottom w:val="0"/>
                          <w:divBdr>
                            <w:top w:val="none" w:sz="0" w:space="0" w:color="auto"/>
                            <w:left w:val="none" w:sz="0" w:space="0" w:color="auto"/>
                            <w:bottom w:val="none" w:sz="0" w:space="0" w:color="auto"/>
                            <w:right w:val="none" w:sz="0" w:space="0" w:color="auto"/>
                          </w:divBdr>
                        </w:div>
                        <w:div w:id="2054383364">
                          <w:marLeft w:val="0"/>
                          <w:marRight w:val="0"/>
                          <w:marTop w:val="0"/>
                          <w:marBottom w:val="0"/>
                          <w:divBdr>
                            <w:top w:val="none" w:sz="0" w:space="0" w:color="auto"/>
                            <w:left w:val="none" w:sz="0" w:space="0" w:color="auto"/>
                            <w:bottom w:val="none" w:sz="0" w:space="0" w:color="auto"/>
                            <w:right w:val="none" w:sz="0" w:space="0" w:color="auto"/>
                          </w:divBdr>
                        </w:div>
                        <w:div w:id="810748416">
                          <w:marLeft w:val="0"/>
                          <w:marRight w:val="0"/>
                          <w:marTop w:val="0"/>
                          <w:marBottom w:val="0"/>
                          <w:divBdr>
                            <w:top w:val="none" w:sz="0" w:space="0" w:color="auto"/>
                            <w:left w:val="none" w:sz="0" w:space="0" w:color="auto"/>
                            <w:bottom w:val="none" w:sz="0" w:space="0" w:color="auto"/>
                            <w:right w:val="none" w:sz="0" w:space="0" w:color="auto"/>
                          </w:divBdr>
                        </w:div>
                        <w:div w:id="581065918">
                          <w:marLeft w:val="0"/>
                          <w:marRight w:val="0"/>
                          <w:marTop w:val="0"/>
                          <w:marBottom w:val="0"/>
                          <w:divBdr>
                            <w:top w:val="none" w:sz="0" w:space="0" w:color="auto"/>
                            <w:left w:val="none" w:sz="0" w:space="0" w:color="auto"/>
                            <w:bottom w:val="none" w:sz="0" w:space="0" w:color="auto"/>
                            <w:right w:val="none" w:sz="0" w:space="0" w:color="auto"/>
                          </w:divBdr>
                        </w:div>
                        <w:div w:id="188954925">
                          <w:marLeft w:val="0"/>
                          <w:marRight w:val="0"/>
                          <w:marTop w:val="0"/>
                          <w:marBottom w:val="0"/>
                          <w:divBdr>
                            <w:top w:val="none" w:sz="0" w:space="0" w:color="auto"/>
                            <w:left w:val="none" w:sz="0" w:space="0" w:color="auto"/>
                            <w:bottom w:val="none" w:sz="0" w:space="0" w:color="auto"/>
                            <w:right w:val="none" w:sz="0" w:space="0" w:color="auto"/>
                          </w:divBdr>
                        </w:div>
                        <w:div w:id="516426780">
                          <w:marLeft w:val="0"/>
                          <w:marRight w:val="0"/>
                          <w:marTop w:val="0"/>
                          <w:marBottom w:val="0"/>
                          <w:divBdr>
                            <w:top w:val="none" w:sz="0" w:space="0" w:color="auto"/>
                            <w:left w:val="none" w:sz="0" w:space="0" w:color="auto"/>
                            <w:bottom w:val="none" w:sz="0" w:space="0" w:color="auto"/>
                            <w:right w:val="none" w:sz="0" w:space="0" w:color="auto"/>
                          </w:divBdr>
                        </w:div>
                        <w:div w:id="505361080">
                          <w:marLeft w:val="0"/>
                          <w:marRight w:val="0"/>
                          <w:marTop w:val="0"/>
                          <w:marBottom w:val="0"/>
                          <w:divBdr>
                            <w:top w:val="none" w:sz="0" w:space="0" w:color="auto"/>
                            <w:left w:val="none" w:sz="0" w:space="0" w:color="auto"/>
                            <w:bottom w:val="none" w:sz="0" w:space="0" w:color="auto"/>
                            <w:right w:val="none" w:sz="0" w:space="0" w:color="auto"/>
                          </w:divBdr>
                        </w:div>
                        <w:div w:id="1367369485">
                          <w:marLeft w:val="0"/>
                          <w:marRight w:val="0"/>
                          <w:marTop w:val="0"/>
                          <w:marBottom w:val="0"/>
                          <w:divBdr>
                            <w:top w:val="none" w:sz="0" w:space="0" w:color="auto"/>
                            <w:left w:val="none" w:sz="0" w:space="0" w:color="auto"/>
                            <w:bottom w:val="none" w:sz="0" w:space="0" w:color="auto"/>
                            <w:right w:val="none" w:sz="0" w:space="0" w:color="auto"/>
                          </w:divBdr>
                        </w:div>
                        <w:div w:id="2113160817">
                          <w:marLeft w:val="0"/>
                          <w:marRight w:val="0"/>
                          <w:marTop w:val="0"/>
                          <w:marBottom w:val="0"/>
                          <w:divBdr>
                            <w:top w:val="none" w:sz="0" w:space="0" w:color="auto"/>
                            <w:left w:val="none" w:sz="0" w:space="0" w:color="auto"/>
                            <w:bottom w:val="none" w:sz="0" w:space="0" w:color="auto"/>
                            <w:right w:val="none" w:sz="0" w:space="0" w:color="auto"/>
                          </w:divBdr>
                        </w:div>
                        <w:div w:id="1824930671">
                          <w:marLeft w:val="0"/>
                          <w:marRight w:val="0"/>
                          <w:marTop w:val="0"/>
                          <w:marBottom w:val="0"/>
                          <w:divBdr>
                            <w:top w:val="none" w:sz="0" w:space="0" w:color="auto"/>
                            <w:left w:val="none" w:sz="0" w:space="0" w:color="auto"/>
                            <w:bottom w:val="none" w:sz="0" w:space="0" w:color="auto"/>
                            <w:right w:val="none" w:sz="0" w:space="0" w:color="auto"/>
                          </w:divBdr>
                        </w:div>
                        <w:div w:id="718359234">
                          <w:marLeft w:val="0"/>
                          <w:marRight w:val="0"/>
                          <w:marTop w:val="0"/>
                          <w:marBottom w:val="0"/>
                          <w:divBdr>
                            <w:top w:val="none" w:sz="0" w:space="0" w:color="auto"/>
                            <w:left w:val="none" w:sz="0" w:space="0" w:color="auto"/>
                            <w:bottom w:val="none" w:sz="0" w:space="0" w:color="auto"/>
                            <w:right w:val="none" w:sz="0" w:space="0" w:color="auto"/>
                          </w:divBdr>
                        </w:div>
                        <w:div w:id="283080841">
                          <w:marLeft w:val="0"/>
                          <w:marRight w:val="0"/>
                          <w:marTop w:val="0"/>
                          <w:marBottom w:val="0"/>
                          <w:divBdr>
                            <w:top w:val="none" w:sz="0" w:space="0" w:color="auto"/>
                            <w:left w:val="none" w:sz="0" w:space="0" w:color="auto"/>
                            <w:bottom w:val="none" w:sz="0" w:space="0" w:color="auto"/>
                            <w:right w:val="none" w:sz="0" w:space="0" w:color="auto"/>
                          </w:divBdr>
                        </w:div>
                        <w:div w:id="1031568869">
                          <w:marLeft w:val="0"/>
                          <w:marRight w:val="0"/>
                          <w:marTop w:val="0"/>
                          <w:marBottom w:val="0"/>
                          <w:divBdr>
                            <w:top w:val="none" w:sz="0" w:space="0" w:color="auto"/>
                            <w:left w:val="none" w:sz="0" w:space="0" w:color="auto"/>
                            <w:bottom w:val="none" w:sz="0" w:space="0" w:color="auto"/>
                            <w:right w:val="none" w:sz="0" w:space="0" w:color="auto"/>
                          </w:divBdr>
                        </w:div>
                        <w:div w:id="1641689117">
                          <w:marLeft w:val="0"/>
                          <w:marRight w:val="0"/>
                          <w:marTop w:val="0"/>
                          <w:marBottom w:val="0"/>
                          <w:divBdr>
                            <w:top w:val="none" w:sz="0" w:space="0" w:color="auto"/>
                            <w:left w:val="none" w:sz="0" w:space="0" w:color="auto"/>
                            <w:bottom w:val="none" w:sz="0" w:space="0" w:color="auto"/>
                            <w:right w:val="none" w:sz="0" w:space="0" w:color="auto"/>
                          </w:divBdr>
                        </w:div>
                        <w:div w:id="1482187546">
                          <w:marLeft w:val="0"/>
                          <w:marRight w:val="0"/>
                          <w:marTop w:val="0"/>
                          <w:marBottom w:val="0"/>
                          <w:divBdr>
                            <w:top w:val="none" w:sz="0" w:space="0" w:color="auto"/>
                            <w:left w:val="none" w:sz="0" w:space="0" w:color="auto"/>
                            <w:bottom w:val="none" w:sz="0" w:space="0" w:color="auto"/>
                            <w:right w:val="none" w:sz="0" w:space="0" w:color="auto"/>
                          </w:divBdr>
                        </w:div>
                        <w:div w:id="313535713">
                          <w:marLeft w:val="0"/>
                          <w:marRight w:val="0"/>
                          <w:marTop w:val="0"/>
                          <w:marBottom w:val="0"/>
                          <w:divBdr>
                            <w:top w:val="none" w:sz="0" w:space="0" w:color="auto"/>
                            <w:left w:val="none" w:sz="0" w:space="0" w:color="auto"/>
                            <w:bottom w:val="none" w:sz="0" w:space="0" w:color="auto"/>
                            <w:right w:val="none" w:sz="0" w:space="0" w:color="auto"/>
                          </w:divBdr>
                        </w:div>
                        <w:div w:id="1347437108">
                          <w:marLeft w:val="0"/>
                          <w:marRight w:val="0"/>
                          <w:marTop w:val="0"/>
                          <w:marBottom w:val="0"/>
                          <w:divBdr>
                            <w:top w:val="none" w:sz="0" w:space="0" w:color="auto"/>
                            <w:left w:val="none" w:sz="0" w:space="0" w:color="auto"/>
                            <w:bottom w:val="none" w:sz="0" w:space="0" w:color="auto"/>
                            <w:right w:val="none" w:sz="0" w:space="0" w:color="auto"/>
                          </w:divBdr>
                        </w:div>
                        <w:div w:id="1561868525">
                          <w:marLeft w:val="0"/>
                          <w:marRight w:val="0"/>
                          <w:marTop w:val="0"/>
                          <w:marBottom w:val="0"/>
                          <w:divBdr>
                            <w:top w:val="none" w:sz="0" w:space="0" w:color="auto"/>
                            <w:left w:val="none" w:sz="0" w:space="0" w:color="auto"/>
                            <w:bottom w:val="none" w:sz="0" w:space="0" w:color="auto"/>
                            <w:right w:val="none" w:sz="0" w:space="0" w:color="auto"/>
                          </w:divBdr>
                        </w:div>
                        <w:div w:id="1697734899">
                          <w:marLeft w:val="0"/>
                          <w:marRight w:val="0"/>
                          <w:marTop w:val="0"/>
                          <w:marBottom w:val="0"/>
                          <w:divBdr>
                            <w:top w:val="none" w:sz="0" w:space="0" w:color="auto"/>
                            <w:left w:val="none" w:sz="0" w:space="0" w:color="auto"/>
                            <w:bottom w:val="none" w:sz="0" w:space="0" w:color="auto"/>
                            <w:right w:val="none" w:sz="0" w:space="0" w:color="auto"/>
                          </w:divBdr>
                        </w:div>
                        <w:div w:id="1950552628">
                          <w:marLeft w:val="0"/>
                          <w:marRight w:val="0"/>
                          <w:marTop w:val="0"/>
                          <w:marBottom w:val="0"/>
                          <w:divBdr>
                            <w:top w:val="none" w:sz="0" w:space="0" w:color="auto"/>
                            <w:left w:val="none" w:sz="0" w:space="0" w:color="auto"/>
                            <w:bottom w:val="none" w:sz="0" w:space="0" w:color="auto"/>
                            <w:right w:val="none" w:sz="0" w:space="0" w:color="auto"/>
                          </w:divBdr>
                        </w:div>
                        <w:div w:id="1705446695">
                          <w:marLeft w:val="0"/>
                          <w:marRight w:val="0"/>
                          <w:marTop w:val="0"/>
                          <w:marBottom w:val="0"/>
                          <w:divBdr>
                            <w:top w:val="none" w:sz="0" w:space="0" w:color="auto"/>
                            <w:left w:val="none" w:sz="0" w:space="0" w:color="auto"/>
                            <w:bottom w:val="none" w:sz="0" w:space="0" w:color="auto"/>
                            <w:right w:val="none" w:sz="0" w:space="0" w:color="auto"/>
                          </w:divBdr>
                        </w:div>
                        <w:div w:id="584536923">
                          <w:marLeft w:val="0"/>
                          <w:marRight w:val="0"/>
                          <w:marTop w:val="0"/>
                          <w:marBottom w:val="0"/>
                          <w:divBdr>
                            <w:top w:val="none" w:sz="0" w:space="0" w:color="auto"/>
                            <w:left w:val="none" w:sz="0" w:space="0" w:color="auto"/>
                            <w:bottom w:val="none" w:sz="0" w:space="0" w:color="auto"/>
                            <w:right w:val="none" w:sz="0" w:space="0" w:color="auto"/>
                          </w:divBdr>
                        </w:div>
                        <w:div w:id="1862936700">
                          <w:marLeft w:val="0"/>
                          <w:marRight w:val="0"/>
                          <w:marTop w:val="0"/>
                          <w:marBottom w:val="0"/>
                          <w:divBdr>
                            <w:top w:val="none" w:sz="0" w:space="0" w:color="auto"/>
                            <w:left w:val="none" w:sz="0" w:space="0" w:color="auto"/>
                            <w:bottom w:val="none" w:sz="0" w:space="0" w:color="auto"/>
                            <w:right w:val="none" w:sz="0" w:space="0" w:color="auto"/>
                          </w:divBdr>
                        </w:div>
                        <w:div w:id="611206776">
                          <w:marLeft w:val="0"/>
                          <w:marRight w:val="0"/>
                          <w:marTop w:val="0"/>
                          <w:marBottom w:val="0"/>
                          <w:divBdr>
                            <w:top w:val="none" w:sz="0" w:space="0" w:color="auto"/>
                            <w:left w:val="none" w:sz="0" w:space="0" w:color="auto"/>
                            <w:bottom w:val="none" w:sz="0" w:space="0" w:color="auto"/>
                            <w:right w:val="none" w:sz="0" w:space="0" w:color="auto"/>
                          </w:divBdr>
                        </w:div>
                        <w:div w:id="247808164">
                          <w:marLeft w:val="0"/>
                          <w:marRight w:val="0"/>
                          <w:marTop w:val="0"/>
                          <w:marBottom w:val="0"/>
                          <w:divBdr>
                            <w:top w:val="none" w:sz="0" w:space="0" w:color="auto"/>
                            <w:left w:val="none" w:sz="0" w:space="0" w:color="auto"/>
                            <w:bottom w:val="none" w:sz="0" w:space="0" w:color="auto"/>
                            <w:right w:val="none" w:sz="0" w:space="0" w:color="auto"/>
                          </w:divBdr>
                        </w:div>
                        <w:div w:id="16192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232262">
      <w:bodyDiv w:val="1"/>
      <w:marLeft w:val="0"/>
      <w:marRight w:val="0"/>
      <w:marTop w:val="0"/>
      <w:marBottom w:val="0"/>
      <w:divBdr>
        <w:top w:val="none" w:sz="0" w:space="0" w:color="auto"/>
        <w:left w:val="none" w:sz="0" w:space="0" w:color="auto"/>
        <w:bottom w:val="none" w:sz="0" w:space="0" w:color="auto"/>
        <w:right w:val="none" w:sz="0" w:space="0" w:color="auto"/>
      </w:divBdr>
    </w:div>
    <w:div w:id="214134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sforgeeks.org/regular-expression-python-examples-se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User</cp:lastModifiedBy>
  <cp:revision>2</cp:revision>
  <dcterms:created xsi:type="dcterms:W3CDTF">2023-11-18T05:12:00Z</dcterms:created>
  <dcterms:modified xsi:type="dcterms:W3CDTF">2023-11-18T05:12:00Z</dcterms:modified>
</cp:coreProperties>
</file>